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B8D2" w14:textId="77777777" w:rsidR="0085744D" w:rsidRPr="0085744D" w:rsidRDefault="0085744D" w:rsidP="00AD7650">
      <w:pPr>
        <w:pStyle w:val="Title"/>
        <w:rPr>
          <w:rFonts w:ascii="Times New Roman" w:hAnsi="Times New Roman" w:cs="Times New Roman"/>
          <w:b/>
          <w:bCs/>
        </w:rPr>
      </w:pPr>
      <w:proofErr w:type="spellStart"/>
      <w:r w:rsidRPr="0085744D">
        <w:rPr>
          <w:rFonts w:ascii="Times New Roman" w:hAnsi="Times New Roman" w:cs="Times New Roman"/>
          <w:b/>
          <w:bCs/>
        </w:rPr>
        <w:t>Swarmbot</w:t>
      </w:r>
      <w:proofErr w:type="spellEnd"/>
      <w:r w:rsidRPr="0085744D">
        <w:rPr>
          <w:rFonts w:ascii="Times New Roman" w:hAnsi="Times New Roman" w:cs="Times New Roman"/>
          <w:b/>
          <w:bCs/>
        </w:rPr>
        <w:t xml:space="preserve"> system </w:t>
      </w:r>
    </w:p>
    <w:p w14:paraId="57004146" w14:textId="742D7F8D" w:rsidR="00AD7650" w:rsidRDefault="0085744D" w:rsidP="00AD7650">
      <w:pPr>
        <w:pStyle w:val="Title"/>
        <w:rPr>
          <w:rFonts w:ascii="Times New Roman" w:hAnsi="Times New Roman" w:cs="Times New Roman"/>
          <w:b/>
          <w:bCs/>
        </w:rPr>
      </w:pPr>
      <w:r w:rsidRPr="0085744D">
        <w:rPr>
          <w:rFonts w:ascii="Times New Roman" w:hAnsi="Times New Roman" w:cs="Times New Roman"/>
          <w:b/>
          <w:bCs/>
        </w:rPr>
        <w:t>Document</w:t>
      </w:r>
    </w:p>
    <w:p w14:paraId="086F29EE" w14:textId="77777777" w:rsidR="0085744D" w:rsidRPr="0085744D" w:rsidRDefault="0085744D" w:rsidP="0085744D"/>
    <w:p w14:paraId="3FD50414" w14:textId="77777777" w:rsidR="00AD7650" w:rsidRPr="001B4D63" w:rsidRDefault="00AD7650" w:rsidP="00AD7650">
      <w:pPr>
        <w:rPr>
          <w:rFonts w:ascii="Times New Roman" w:hAnsi="Times New Roman" w:cs="Times New Roman"/>
        </w:rPr>
      </w:pPr>
      <w:r w:rsidRPr="001B4D63">
        <w:rPr>
          <w:rFonts w:ascii="Times New Roman" w:hAnsi="Times New Roman" w:cs="Times New Roman"/>
          <w:noProof/>
        </w:rPr>
        <w:drawing>
          <wp:inline distT="0" distB="0" distL="0" distR="0" wp14:anchorId="6A0A5173" wp14:editId="28E38EFB">
            <wp:extent cx="5731510" cy="3219450"/>
            <wp:effectExtent l="0" t="0" r="0" b="6350"/>
            <wp:docPr id="2060901248" name="Picture 2060901248" descr="A group of vehicle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1248" name="Picture 1" descr="A group of vehicles in a 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7C17D55C" w14:textId="77777777" w:rsidR="0085744D" w:rsidRDefault="0085744D">
      <w:pPr>
        <w:rPr>
          <w:rFonts w:ascii="Times New Roman" w:hAnsi="Times New Roman" w:cs="Times New Roman"/>
          <w:lang w:val="nl-NL"/>
        </w:rPr>
      </w:pPr>
    </w:p>
    <w:p w14:paraId="091AC8F0" w14:textId="4201B3F8" w:rsidR="00A54F89" w:rsidRPr="00587EDE" w:rsidRDefault="00A12346">
      <w:pPr>
        <w:rPr>
          <w:rFonts w:ascii="Times New Roman" w:hAnsi="Times New Roman" w:cs="Times New Roman"/>
          <w:lang w:val="nl-NL"/>
        </w:rPr>
      </w:pPr>
      <w:r w:rsidRPr="00587EDE">
        <w:rPr>
          <w:rFonts w:ascii="Times New Roman" w:hAnsi="Times New Roman" w:cs="Times New Roman"/>
          <w:lang w:val="nl-NL"/>
        </w:rPr>
        <w:t>Kiet H</w:t>
      </w:r>
      <w:r w:rsidR="00A54F89" w:rsidRPr="00587EDE">
        <w:rPr>
          <w:rFonts w:ascii="Times New Roman" w:hAnsi="Times New Roman" w:cs="Times New Roman"/>
          <w:lang w:val="nl-NL"/>
        </w:rPr>
        <w:t xml:space="preserve">ô, Tom </w:t>
      </w:r>
      <w:r w:rsidR="009E7431" w:rsidRPr="00587EDE">
        <w:rPr>
          <w:rFonts w:ascii="Times New Roman" w:hAnsi="Times New Roman" w:cs="Times New Roman"/>
          <w:lang w:val="nl-NL"/>
        </w:rPr>
        <w:t>K</w:t>
      </w:r>
      <w:r w:rsidR="00A54F89" w:rsidRPr="00587EDE">
        <w:rPr>
          <w:rFonts w:ascii="Times New Roman" w:hAnsi="Times New Roman" w:cs="Times New Roman"/>
          <w:lang w:val="nl-NL"/>
        </w:rPr>
        <w:t>oppelmans</w:t>
      </w:r>
    </w:p>
    <w:tbl>
      <w:tblPr>
        <w:tblStyle w:val="GridTable1Light-Accent1"/>
        <w:tblpPr w:leftFromText="180" w:rightFromText="180" w:vertAnchor="text" w:horzAnchor="margin" w:tblpY="4879"/>
        <w:tblW w:w="0" w:type="auto"/>
        <w:tblLook w:val="04A0" w:firstRow="1" w:lastRow="0" w:firstColumn="1" w:lastColumn="0" w:noHBand="0" w:noVBand="1"/>
      </w:tblPr>
      <w:tblGrid>
        <w:gridCol w:w="1271"/>
        <w:gridCol w:w="2126"/>
        <w:gridCol w:w="5619"/>
      </w:tblGrid>
      <w:tr w:rsidR="0085744D" w:rsidRPr="001B4D63" w14:paraId="28691B26" w14:textId="77777777" w:rsidTr="0085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103AD" w14:textId="77777777" w:rsidR="0085744D" w:rsidRPr="001B4D63" w:rsidRDefault="0085744D" w:rsidP="0085744D">
            <w:pPr>
              <w:rPr>
                <w:rFonts w:ascii="Times New Roman" w:hAnsi="Times New Roman" w:cs="Times New Roman"/>
              </w:rPr>
            </w:pPr>
            <w:r w:rsidRPr="001B4D63">
              <w:rPr>
                <w:rFonts w:ascii="Times New Roman" w:hAnsi="Times New Roman" w:cs="Times New Roman"/>
              </w:rPr>
              <w:t>Version</w:t>
            </w:r>
          </w:p>
        </w:tc>
        <w:tc>
          <w:tcPr>
            <w:tcW w:w="2126" w:type="dxa"/>
          </w:tcPr>
          <w:p w14:paraId="32A6EAA7" w14:textId="77777777" w:rsidR="0085744D" w:rsidRPr="001B4D63" w:rsidRDefault="0085744D" w:rsidP="008574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4D63">
              <w:rPr>
                <w:rFonts w:ascii="Times New Roman" w:hAnsi="Times New Roman" w:cs="Times New Roman"/>
              </w:rPr>
              <w:t>Date</w:t>
            </w:r>
          </w:p>
        </w:tc>
        <w:tc>
          <w:tcPr>
            <w:tcW w:w="5619" w:type="dxa"/>
          </w:tcPr>
          <w:p w14:paraId="4884C43C" w14:textId="77777777" w:rsidR="0085744D" w:rsidRPr="001B4D63" w:rsidRDefault="0085744D" w:rsidP="008574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4D63">
              <w:rPr>
                <w:rFonts w:ascii="Times New Roman" w:hAnsi="Times New Roman" w:cs="Times New Roman"/>
              </w:rPr>
              <w:t>Remark</w:t>
            </w:r>
          </w:p>
        </w:tc>
      </w:tr>
      <w:tr w:rsidR="0085744D" w:rsidRPr="001B4D63" w14:paraId="4BB38927" w14:textId="77777777" w:rsidTr="0085744D">
        <w:tc>
          <w:tcPr>
            <w:cnfStyle w:val="001000000000" w:firstRow="0" w:lastRow="0" w:firstColumn="1" w:lastColumn="0" w:oddVBand="0" w:evenVBand="0" w:oddHBand="0" w:evenHBand="0" w:firstRowFirstColumn="0" w:firstRowLastColumn="0" w:lastRowFirstColumn="0" w:lastRowLastColumn="0"/>
            <w:tcW w:w="1271" w:type="dxa"/>
          </w:tcPr>
          <w:p w14:paraId="6343431D" w14:textId="77777777" w:rsidR="0085744D" w:rsidRPr="001B4D63" w:rsidRDefault="0085744D" w:rsidP="0085744D">
            <w:pPr>
              <w:rPr>
                <w:rFonts w:ascii="Times New Roman" w:hAnsi="Times New Roman" w:cs="Times New Roman"/>
                <w:b w:val="0"/>
                <w:bCs w:val="0"/>
              </w:rPr>
            </w:pPr>
            <w:r w:rsidRPr="001B4D63">
              <w:rPr>
                <w:rFonts w:ascii="Times New Roman" w:hAnsi="Times New Roman" w:cs="Times New Roman"/>
                <w:b w:val="0"/>
                <w:bCs w:val="0"/>
              </w:rPr>
              <w:t>1.0</w:t>
            </w:r>
          </w:p>
        </w:tc>
        <w:tc>
          <w:tcPr>
            <w:tcW w:w="2126" w:type="dxa"/>
          </w:tcPr>
          <w:p w14:paraId="2672A639"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4D63">
              <w:rPr>
                <w:rFonts w:ascii="Times New Roman" w:hAnsi="Times New Roman" w:cs="Times New Roman"/>
              </w:rPr>
              <w:t>12-11-2023</w:t>
            </w:r>
          </w:p>
        </w:tc>
        <w:tc>
          <w:tcPr>
            <w:tcW w:w="5619" w:type="dxa"/>
          </w:tcPr>
          <w:p w14:paraId="175FA7C2"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4D63">
              <w:rPr>
                <w:rFonts w:ascii="Times New Roman" w:hAnsi="Times New Roman" w:cs="Times New Roman"/>
              </w:rPr>
              <w:t>First maintained version</w:t>
            </w:r>
          </w:p>
        </w:tc>
      </w:tr>
      <w:tr w:rsidR="0085744D" w:rsidRPr="001B4D63" w14:paraId="75B56E29" w14:textId="77777777" w:rsidTr="0085744D">
        <w:tc>
          <w:tcPr>
            <w:cnfStyle w:val="001000000000" w:firstRow="0" w:lastRow="0" w:firstColumn="1" w:lastColumn="0" w:oddVBand="0" w:evenVBand="0" w:oddHBand="0" w:evenHBand="0" w:firstRowFirstColumn="0" w:firstRowLastColumn="0" w:lastRowFirstColumn="0" w:lastRowLastColumn="0"/>
            <w:tcW w:w="1271" w:type="dxa"/>
          </w:tcPr>
          <w:p w14:paraId="41A1888A" w14:textId="77777777" w:rsidR="0085744D" w:rsidRPr="001B4D63" w:rsidRDefault="0085744D" w:rsidP="0085744D">
            <w:pPr>
              <w:rPr>
                <w:rFonts w:ascii="Times New Roman" w:hAnsi="Times New Roman" w:cs="Times New Roman"/>
                <w:b w:val="0"/>
                <w:bCs w:val="0"/>
              </w:rPr>
            </w:pPr>
            <w:r w:rsidRPr="001B4D63">
              <w:rPr>
                <w:rFonts w:ascii="Times New Roman" w:hAnsi="Times New Roman" w:cs="Times New Roman"/>
                <w:b w:val="0"/>
                <w:bCs w:val="0"/>
              </w:rPr>
              <w:t>2.0</w:t>
            </w:r>
          </w:p>
        </w:tc>
        <w:tc>
          <w:tcPr>
            <w:tcW w:w="2126" w:type="dxa"/>
          </w:tcPr>
          <w:p w14:paraId="6CFFFB22"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4D63">
              <w:rPr>
                <w:rFonts w:ascii="Times New Roman" w:hAnsi="Times New Roman" w:cs="Times New Roman"/>
              </w:rPr>
              <w:t>15-11-2023</w:t>
            </w:r>
          </w:p>
        </w:tc>
        <w:tc>
          <w:tcPr>
            <w:tcW w:w="5619" w:type="dxa"/>
          </w:tcPr>
          <w:p w14:paraId="335241DC"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B4D63">
              <w:rPr>
                <w:rFonts w:ascii="Times New Roman" w:hAnsi="Times New Roman" w:cs="Times New Roman"/>
                <w:lang w:val="en-GB"/>
              </w:rPr>
              <w:t xml:space="preserve">Update the design, </w:t>
            </w:r>
            <w:proofErr w:type="gramStart"/>
            <w:r w:rsidRPr="001B4D63">
              <w:rPr>
                <w:rFonts w:ascii="Times New Roman" w:hAnsi="Times New Roman" w:cs="Times New Roman"/>
                <w:lang w:val="en-GB"/>
              </w:rPr>
              <w:t>implementation</w:t>
            </w:r>
            <w:proofErr w:type="gramEnd"/>
            <w:r w:rsidRPr="001B4D63">
              <w:rPr>
                <w:rFonts w:ascii="Times New Roman" w:hAnsi="Times New Roman" w:cs="Times New Roman"/>
                <w:lang w:val="en-GB"/>
              </w:rPr>
              <w:t xml:space="preserve"> and test of phase 1</w:t>
            </w:r>
          </w:p>
        </w:tc>
      </w:tr>
      <w:tr w:rsidR="0085744D" w:rsidRPr="001B4D63" w14:paraId="626A49BA" w14:textId="77777777" w:rsidTr="0085744D">
        <w:tc>
          <w:tcPr>
            <w:cnfStyle w:val="001000000000" w:firstRow="0" w:lastRow="0" w:firstColumn="1" w:lastColumn="0" w:oddVBand="0" w:evenVBand="0" w:oddHBand="0" w:evenHBand="0" w:firstRowFirstColumn="0" w:firstRowLastColumn="0" w:lastRowFirstColumn="0" w:lastRowLastColumn="0"/>
            <w:tcW w:w="1271" w:type="dxa"/>
          </w:tcPr>
          <w:p w14:paraId="4C50018C" w14:textId="77777777" w:rsidR="0085744D" w:rsidRPr="001B4D63" w:rsidRDefault="0085744D" w:rsidP="0085744D">
            <w:pPr>
              <w:rPr>
                <w:rFonts w:ascii="Times New Roman" w:hAnsi="Times New Roman" w:cs="Times New Roman"/>
                <w:lang w:val="en-GB"/>
              </w:rPr>
            </w:pPr>
          </w:p>
        </w:tc>
        <w:tc>
          <w:tcPr>
            <w:tcW w:w="2126" w:type="dxa"/>
          </w:tcPr>
          <w:p w14:paraId="34582C01"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19" w:type="dxa"/>
          </w:tcPr>
          <w:p w14:paraId="359CFB87"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85744D" w:rsidRPr="001B4D63" w14:paraId="5CA746FC" w14:textId="77777777" w:rsidTr="0085744D">
        <w:tc>
          <w:tcPr>
            <w:cnfStyle w:val="001000000000" w:firstRow="0" w:lastRow="0" w:firstColumn="1" w:lastColumn="0" w:oddVBand="0" w:evenVBand="0" w:oddHBand="0" w:evenHBand="0" w:firstRowFirstColumn="0" w:firstRowLastColumn="0" w:lastRowFirstColumn="0" w:lastRowLastColumn="0"/>
            <w:tcW w:w="1271" w:type="dxa"/>
          </w:tcPr>
          <w:p w14:paraId="229B3CB0" w14:textId="77777777" w:rsidR="0085744D" w:rsidRPr="001B4D63" w:rsidRDefault="0085744D" w:rsidP="0085744D">
            <w:pPr>
              <w:rPr>
                <w:rFonts w:ascii="Times New Roman" w:hAnsi="Times New Roman" w:cs="Times New Roman"/>
                <w:lang w:val="en-GB"/>
              </w:rPr>
            </w:pPr>
          </w:p>
        </w:tc>
        <w:tc>
          <w:tcPr>
            <w:tcW w:w="2126" w:type="dxa"/>
          </w:tcPr>
          <w:p w14:paraId="3873F6CB"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5619" w:type="dxa"/>
          </w:tcPr>
          <w:p w14:paraId="53CF8ED4" w14:textId="77777777" w:rsidR="0085744D" w:rsidRPr="001B4D63" w:rsidRDefault="0085744D" w:rsidP="008574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bl>
    <w:p w14:paraId="1C19750B" w14:textId="7160AB33" w:rsidR="00762C80" w:rsidRPr="001B4D63" w:rsidRDefault="00762C80" w:rsidP="00762C80">
      <w:pPr>
        <w:rPr>
          <w:rFonts w:ascii="Times New Roman" w:hAnsi="Times New Roman" w:cs="Times New Roman"/>
        </w:rPr>
      </w:pPr>
      <w:r w:rsidRPr="001B4D63">
        <w:rPr>
          <w:rFonts w:ascii="Times New Roman" w:hAnsi="Times New Roman" w:cs="Times New Roman"/>
        </w:rPr>
        <w:br w:type="page"/>
      </w:r>
    </w:p>
    <w:p w14:paraId="5176668A" w14:textId="7D3F385C" w:rsidR="009808C5" w:rsidRPr="001B4D63" w:rsidRDefault="009808C5">
      <w:pPr>
        <w:rPr>
          <w:rFonts w:ascii="Times New Roman" w:hAnsi="Times New Roman" w:cs="Times New Roman"/>
        </w:rPr>
      </w:pPr>
    </w:p>
    <w:sdt>
      <w:sdtPr>
        <w:rPr>
          <w:rFonts w:ascii="Times New Roman" w:eastAsiaTheme="minorHAnsi" w:hAnsi="Times New Roman" w:cs="Times New Roman"/>
          <w:b w:val="0"/>
          <w:bCs w:val="0"/>
          <w:color w:val="auto"/>
          <w:kern w:val="2"/>
          <w:sz w:val="24"/>
          <w:szCs w:val="24"/>
          <w14:ligatures w14:val="standardContextual"/>
        </w:rPr>
        <w:id w:val="932632981"/>
        <w:docPartObj>
          <w:docPartGallery w:val="Table of Contents"/>
          <w:docPartUnique/>
        </w:docPartObj>
      </w:sdtPr>
      <w:sdtEndPr>
        <w:rPr>
          <w:noProof/>
        </w:rPr>
      </w:sdtEndPr>
      <w:sdtContent>
        <w:p w14:paraId="491EDDC8" w14:textId="50B2A300" w:rsidR="008C0BEE" w:rsidRPr="001B4D63" w:rsidRDefault="008C0BEE">
          <w:pPr>
            <w:pStyle w:val="TOCHeading"/>
            <w:rPr>
              <w:rFonts w:ascii="Times New Roman" w:hAnsi="Times New Roman" w:cs="Times New Roman"/>
            </w:rPr>
          </w:pPr>
          <w:r w:rsidRPr="001B4D63">
            <w:rPr>
              <w:rFonts w:ascii="Times New Roman" w:hAnsi="Times New Roman" w:cs="Times New Roman"/>
            </w:rPr>
            <w:t>Table of Contents</w:t>
          </w:r>
        </w:p>
        <w:p w14:paraId="2AB07364" w14:textId="4365258B" w:rsidR="00A00AC4" w:rsidRDefault="008C0BEE">
          <w:pPr>
            <w:pStyle w:val="TOC1"/>
            <w:tabs>
              <w:tab w:val="right" w:leader="dot" w:pos="9016"/>
            </w:tabs>
            <w:rPr>
              <w:rFonts w:eastAsiaTheme="minorEastAsia" w:cstheme="minorBidi"/>
              <w:b w:val="0"/>
              <w:bCs w:val="0"/>
              <w:i w:val="0"/>
              <w:iCs w:val="0"/>
              <w:noProof/>
              <w:lang w:eastAsia="en-GB"/>
            </w:rPr>
          </w:pPr>
          <w:r w:rsidRPr="001B4D63">
            <w:rPr>
              <w:rFonts w:ascii="Times New Roman" w:hAnsi="Times New Roman" w:cs="Times New Roman"/>
              <w:b w:val="0"/>
              <w:bCs w:val="0"/>
            </w:rPr>
            <w:fldChar w:fldCharType="begin"/>
          </w:r>
          <w:r w:rsidRPr="001B4D63">
            <w:rPr>
              <w:rFonts w:ascii="Times New Roman" w:hAnsi="Times New Roman" w:cs="Times New Roman"/>
            </w:rPr>
            <w:instrText xml:space="preserve"> TOC \o "1-3" \h \z \u </w:instrText>
          </w:r>
          <w:r w:rsidRPr="001B4D63">
            <w:rPr>
              <w:rFonts w:ascii="Times New Roman" w:hAnsi="Times New Roman" w:cs="Times New Roman"/>
              <w:b w:val="0"/>
              <w:bCs w:val="0"/>
            </w:rPr>
            <w:fldChar w:fldCharType="separate"/>
          </w:r>
          <w:hyperlink w:anchor="_Toc154003332" w:history="1">
            <w:r w:rsidR="00A00AC4" w:rsidRPr="003417D2">
              <w:rPr>
                <w:rStyle w:val="Hyperlink"/>
                <w:rFonts w:ascii="Times New Roman" w:hAnsi="Times New Roman" w:cs="Times New Roman"/>
                <w:noProof/>
              </w:rPr>
              <w:t>Introduction</w:t>
            </w:r>
            <w:r w:rsidR="00A00AC4">
              <w:rPr>
                <w:noProof/>
                <w:webHidden/>
              </w:rPr>
              <w:tab/>
            </w:r>
            <w:r w:rsidR="00A00AC4">
              <w:rPr>
                <w:noProof/>
                <w:webHidden/>
              </w:rPr>
              <w:fldChar w:fldCharType="begin"/>
            </w:r>
            <w:r w:rsidR="00A00AC4">
              <w:rPr>
                <w:noProof/>
                <w:webHidden/>
              </w:rPr>
              <w:instrText xml:space="preserve"> PAGEREF _Toc154003332 \h </w:instrText>
            </w:r>
            <w:r w:rsidR="00A00AC4">
              <w:rPr>
                <w:noProof/>
                <w:webHidden/>
              </w:rPr>
            </w:r>
            <w:r w:rsidR="00A00AC4">
              <w:rPr>
                <w:noProof/>
                <w:webHidden/>
              </w:rPr>
              <w:fldChar w:fldCharType="separate"/>
            </w:r>
            <w:r w:rsidR="00A00AC4">
              <w:rPr>
                <w:noProof/>
                <w:webHidden/>
              </w:rPr>
              <w:t>3</w:t>
            </w:r>
            <w:r w:rsidR="00A00AC4">
              <w:rPr>
                <w:noProof/>
                <w:webHidden/>
              </w:rPr>
              <w:fldChar w:fldCharType="end"/>
            </w:r>
          </w:hyperlink>
        </w:p>
        <w:p w14:paraId="4E478141" w14:textId="02C4828C" w:rsidR="00A00AC4" w:rsidRDefault="00000000">
          <w:pPr>
            <w:pStyle w:val="TOC1"/>
            <w:tabs>
              <w:tab w:val="right" w:leader="dot" w:pos="9016"/>
            </w:tabs>
            <w:rPr>
              <w:rFonts w:eastAsiaTheme="minorEastAsia" w:cstheme="minorBidi"/>
              <w:b w:val="0"/>
              <w:bCs w:val="0"/>
              <w:i w:val="0"/>
              <w:iCs w:val="0"/>
              <w:noProof/>
              <w:lang w:eastAsia="en-GB"/>
            </w:rPr>
          </w:pPr>
          <w:hyperlink w:anchor="_Toc154003333" w:history="1">
            <w:r w:rsidR="00A00AC4" w:rsidRPr="003417D2">
              <w:rPr>
                <w:rStyle w:val="Hyperlink"/>
                <w:rFonts w:ascii="Times New Roman" w:eastAsia="Calibri" w:hAnsi="Times New Roman" w:cs="Times New Roman"/>
                <w:noProof/>
              </w:rPr>
              <w:t>phase 1</w:t>
            </w:r>
            <w:r w:rsidR="00A00AC4">
              <w:rPr>
                <w:noProof/>
                <w:webHidden/>
              </w:rPr>
              <w:tab/>
            </w:r>
            <w:r w:rsidR="00A00AC4">
              <w:rPr>
                <w:noProof/>
                <w:webHidden/>
              </w:rPr>
              <w:fldChar w:fldCharType="begin"/>
            </w:r>
            <w:r w:rsidR="00A00AC4">
              <w:rPr>
                <w:noProof/>
                <w:webHidden/>
              </w:rPr>
              <w:instrText xml:space="preserve"> PAGEREF _Toc154003333 \h </w:instrText>
            </w:r>
            <w:r w:rsidR="00A00AC4">
              <w:rPr>
                <w:noProof/>
                <w:webHidden/>
              </w:rPr>
            </w:r>
            <w:r w:rsidR="00A00AC4">
              <w:rPr>
                <w:noProof/>
                <w:webHidden/>
              </w:rPr>
              <w:fldChar w:fldCharType="separate"/>
            </w:r>
            <w:r w:rsidR="00A00AC4">
              <w:rPr>
                <w:noProof/>
                <w:webHidden/>
              </w:rPr>
              <w:t>4</w:t>
            </w:r>
            <w:r w:rsidR="00A00AC4">
              <w:rPr>
                <w:noProof/>
                <w:webHidden/>
              </w:rPr>
              <w:fldChar w:fldCharType="end"/>
            </w:r>
          </w:hyperlink>
        </w:p>
        <w:p w14:paraId="28368C78" w14:textId="7C161A24" w:rsidR="00A00AC4" w:rsidRDefault="00000000">
          <w:pPr>
            <w:pStyle w:val="TOC2"/>
            <w:tabs>
              <w:tab w:val="right" w:leader="dot" w:pos="9016"/>
            </w:tabs>
            <w:rPr>
              <w:rFonts w:eastAsiaTheme="minorEastAsia" w:cstheme="minorBidi"/>
              <w:b w:val="0"/>
              <w:bCs w:val="0"/>
              <w:noProof/>
              <w:sz w:val="24"/>
              <w:szCs w:val="24"/>
              <w:lang w:eastAsia="en-GB"/>
            </w:rPr>
          </w:pPr>
          <w:hyperlink w:anchor="_Toc154003334" w:history="1">
            <w:r w:rsidR="00A00AC4" w:rsidRPr="003417D2">
              <w:rPr>
                <w:rStyle w:val="Hyperlink"/>
                <w:rFonts w:ascii="Times New Roman" w:eastAsia="Calibri" w:hAnsi="Times New Roman" w:cs="Times New Roman"/>
                <w:noProof/>
              </w:rPr>
              <w:t>Design</w:t>
            </w:r>
            <w:r w:rsidR="00A00AC4">
              <w:rPr>
                <w:noProof/>
                <w:webHidden/>
              </w:rPr>
              <w:tab/>
            </w:r>
            <w:r w:rsidR="00A00AC4">
              <w:rPr>
                <w:noProof/>
                <w:webHidden/>
              </w:rPr>
              <w:fldChar w:fldCharType="begin"/>
            </w:r>
            <w:r w:rsidR="00A00AC4">
              <w:rPr>
                <w:noProof/>
                <w:webHidden/>
              </w:rPr>
              <w:instrText xml:space="preserve"> PAGEREF _Toc154003334 \h </w:instrText>
            </w:r>
            <w:r w:rsidR="00A00AC4">
              <w:rPr>
                <w:noProof/>
                <w:webHidden/>
              </w:rPr>
            </w:r>
            <w:r w:rsidR="00A00AC4">
              <w:rPr>
                <w:noProof/>
                <w:webHidden/>
              </w:rPr>
              <w:fldChar w:fldCharType="separate"/>
            </w:r>
            <w:r w:rsidR="00A00AC4">
              <w:rPr>
                <w:noProof/>
                <w:webHidden/>
              </w:rPr>
              <w:t>4</w:t>
            </w:r>
            <w:r w:rsidR="00A00AC4">
              <w:rPr>
                <w:noProof/>
                <w:webHidden/>
              </w:rPr>
              <w:fldChar w:fldCharType="end"/>
            </w:r>
          </w:hyperlink>
        </w:p>
        <w:p w14:paraId="4FB79E66" w14:textId="4DA0C255" w:rsidR="00A00AC4" w:rsidRDefault="00000000">
          <w:pPr>
            <w:pStyle w:val="TOC2"/>
            <w:tabs>
              <w:tab w:val="right" w:leader="dot" w:pos="9016"/>
            </w:tabs>
            <w:rPr>
              <w:rFonts w:eastAsiaTheme="minorEastAsia" w:cstheme="minorBidi"/>
              <w:b w:val="0"/>
              <w:bCs w:val="0"/>
              <w:noProof/>
              <w:sz w:val="24"/>
              <w:szCs w:val="24"/>
              <w:lang w:eastAsia="en-GB"/>
            </w:rPr>
          </w:pPr>
          <w:hyperlink w:anchor="_Toc154003335" w:history="1">
            <w:r w:rsidR="00A00AC4" w:rsidRPr="003417D2">
              <w:rPr>
                <w:rStyle w:val="Hyperlink"/>
                <w:noProof/>
              </w:rPr>
              <w:t>Implementation</w:t>
            </w:r>
            <w:r w:rsidR="00A00AC4">
              <w:rPr>
                <w:noProof/>
                <w:webHidden/>
              </w:rPr>
              <w:tab/>
            </w:r>
            <w:r w:rsidR="00A00AC4">
              <w:rPr>
                <w:noProof/>
                <w:webHidden/>
              </w:rPr>
              <w:fldChar w:fldCharType="begin"/>
            </w:r>
            <w:r w:rsidR="00A00AC4">
              <w:rPr>
                <w:noProof/>
                <w:webHidden/>
              </w:rPr>
              <w:instrText xml:space="preserve"> PAGEREF _Toc154003335 \h </w:instrText>
            </w:r>
            <w:r w:rsidR="00A00AC4">
              <w:rPr>
                <w:noProof/>
                <w:webHidden/>
              </w:rPr>
            </w:r>
            <w:r w:rsidR="00A00AC4">
              <w:rPr>
                <w:noProof/>
                <w:webHidden/>
              </w:rPr>
              <w:fldChar w:fldCharType="separate"/>
            </w:r>
            <w:r w:rsidR="00A00AC4">
              <w:rPr>
                <w:noProof/>
                <w:webHidden/>
              </w:rPr>
              <w:t>6</w:t>
            </w:r>
            <w:r w:rsidR="00A00AC4">
              <w:rPr>
                <w:noProof/>
                <w:webHidden/>
              </w:rPr>
              <w:fldChar w:fldCharType="end"/>
            </w:r>
          </w:hyperlink>
        </w:p>
        <w:p w14:paraId="5244A1D8" w14:textId="255D8D6F" w:rsidR="00A00AC4" w:rsidRDefault="00000000">
          <w:pPr>
            <w:pStyle w:val="TOC2"/>
            <w:tabs>
              <w:tab w:val="right" w:leader="dot" w:pos="9016"/>
            </w:tabs>
            <w:rPr>
              <w:rFonts w:eastAsiaTheme="minorEastAsia" w:cstheme="minorBidi"/>
              <w:b w:val="0"/>
              <w:bCs w:val="0"/>
              <w:noProof/>
              <w:sz w:val="24"/>
              <w:szCs w:val="24"/>
              <w:lang w:eastAsia="en-GB"/>
            </w:rPr>
          </w:pPr>
          <w:hyperlink w:anchor="_Toc154003336" w:history="1">
            <w:r w:rsidR="00A00AC4" w:rsidRPr="003417D2">
              <w:rPr>
                <w:rStyle w:val="Hyperlink"/>
                <w:rFonts w:ascii="Times New Roman" w:eastAsia="Calibri" w:hAnsi="Times New Roman" w:cs="Times New Roman"/>
                <w:noProof/>
              </w:rPr>
              <w:t>Test</w:t>
            </w:r>
            <w:r w:rsidR="00A00AC4">
              <w:rPr>
                <w:noProof/>
                <w:webHidden/>
              </w:rPr>
              <w:tab/>
            </w:r>
            <w:r w:rsidR="00A00AC4">
              <w:rPr>
                <w:noProof/>
                <w:webHidden/>
              </w:rPr>
              <w:fldChar w:fldCharType="begin"/>
            </w:r>
            <w:r w:rsidR="00A00AC4">
              <w:rPr>
                <w:noProof/>
                <w:webHidden/>
              </w:rPr>
              <w:instrText xml:space="preserve"> PAGEREF _Toc154003336 \h </w:instrText>
            </w:r>
            <w:r w:rsidR="00A00AC4">
              <w:rPr>
                <w:noProof/>
                <w:webHidden/>
              </w:rPr>
            </w:r>
            <w:r w:rsidR="00A00AC4">
              <w:rPr>
                <w:noProof/>
                <w:webHidden/>
              </w:rPr>
              <w:fldChar w:fldCharType="separate"/>
            </w:r>
            <w:r w:rsidR="00A00AC4">
              <w:rPr>
                <w:noProof/>
                <w:webHidden/>
              </w:rPr>
              <w:t>10</w:t>
            </w:r>
            <w:r w:rsidR="00A00AC4">
              <w:rPr>
                <w:noProof/>
                <w:webHidden/>
              </w:rPr>
              <w:fldChar w:fldCharType="end"/>
            </w:r>
          </w:hyperlink>
        </w:p>
        <w:p w14:paraId="2E01BFCD" w14:textId="6ACA802C" w:rsidR="00A00AC4" w:rsidRDefault="00000000">
          <w:pPr>
            <w:pStyle w:val="TOC2"/>
            <w:tabs>
              <w:tab w:val="right" w:leader="dot" w:pos="9016"/>
            </w:tabs>
            <w:rPr>
              <w:rFonts w:eastAsiaTheme="minorEastAsia" w:cstheme="minorBidi"/>
              <w:b w:val="0"/>
              <w:bCs w:val="0"/>
              <w:noProof/>
              <w:sz w:val="24"/>
              <w:szCs w:val="24"/>
              <w:lang w:eastAsia="en-GB"/>
            </w:rPr>
          </w:pPr>
          <w:hyperlink w:anchor="_Toc154003337" w:history="1">
            <w:r w:rsidR="00A00AC4" w:rsidRPr="003417D2">
              <w:rPr>
                <w:rStyle w:val="Hyperlink"/>
                <w:rFonts w:ascii="Times New Roman" w:eastAsia="Calibri" w:hAnsi="Times New Roman" w:cs="Times New Roman"/>
                <w:noProof/>
              </w:rPr>
              <w:t>Reflection</w:t>
            </w:r>
            <w:r w:rsidR="00A00AC4">
              <w:rPr>
                <w:noProof/>
                <w:webHidden/>
              </w:rPr>
              <w:tab/>
            </w:r>
            <w:r w:rsidR="00A00AC4">
              <w:rPr>
                <w:noProof/>
                <w:webHidden/>
              </w:rPr>
              <w:fldChar w:fldCharType="begin"/>
            </w:r>
            <w:r w:rsidR="00A00AC4">
              <w:rPr>
                <w:noProof/>
                <w:webHidden/>
              </w:rPr>
              <w:instrText xml:space="preserve"> PAGEREF _Toc154003337 \h </w:instrText>
            </w:r>
            <w:r w:rsidR="00A00AC4">
              <w:rPr>
                <w:noProof/>
                <w:webHidden/>
              </w:rPr>
            </w:r>
            <w:r w:rsidR="00A00AC4">
              <w:rPr>
                <w:noProof/>
                <w:webHidden/>
              </w:rPr>
              <w:fldChar w:fldCharType="separate"/>
            </w:r>
            <w:r w:rsidR="00A00AC4">
              <w:rPr>
                <w:noProof/>
                <w:webHidden/>
              </w:rPr>
              <w:t>11</w:t>
            </w:r>
            <w:r w:rsidR="00A00AC4">
              <w:rPr>
                <w:noProof/>
                <w:webHidden/>
              </w:rPr>
              <w:fldChar w:fldCharType="end"/>
            </w:r>
          </w:hyperlink>
        </w:p>
        <w:p w14:paraId="1427D745" w14:textId="7CF5464D" w:rsidR="00A00AC4" w:rsidRDefault="00000000">
          <w:pPr>
            <w:pStyle w:val="TOC3"/>
            <w:tabs>
              <w:tab w:val="right" w:leader="dot" w:pos="9016"/>
            </w:tabs>
            <w:rPr>
              <w:rFonts w:eastAsiaTheme="minorEastAsia" w:cstheme="minorBidi"/>
              <w:noProof/>
              <w:sz w:val="24"/>
              <w:szCs w:val="24"/>
              <w:lang w:eastAsia="en-GB"/>
            </w:rPr>
          </w:pPr>
          <w:hyperlink w:anchor="_Toc154003338" w:history="1">
            <w:r w:rsidR="00A00AC4" w:rsidRPr="003417D2">
              <w:rPr>
                <w:rStyle w:val="Hyperlink"/>
                <w:rFonts w:eastAsia="Calibri"/>
                <w:noProof/>
              </w:rPr>
              <w:t>Phase 1 Reflection:</w:t>
            </w:r>
            <w:r w:rsidR="00A00AC4">
              <w:rPr>
                <w:noProof/>
                <w:webHidden/>
              </w:rPr>
              <w:tab/>
            </w:r>
            <w:r w:rsidR="00A00AC4">
              <w:rPr>
                <w:noProof/>
                <w:webHidden/>
              </w:rPr>
              <w:fldChar w:fldCharType="begin"/>
            </w:r>
            <w:r w:rsidR="00A00AC4">
              <w:rPr>
                <w:noProof/>
                <w:webHidden/>
              </w:rPr>
              <w:instrText xml:space="preserve"> PAGEREF _Toc154003338 \h </w:instrText>
            </w:r>
            <w:r w:rsidR="00A00AC4">
              <w:rPr>
                <w:noProof/>
                <w:webHidden/>
              </w:rPr>
            </w:r>
            <w:r w:rsidR="00A00AC4">
              <w:rPr>
                <w:noProof/>
                <w:webHidden/>
              </w:rPr>
              <w:fldChar w:fldCharType="separate"/>
            </w:r>
            <w:r w:rsidR="00A00AC4">
              <w:rPr>
                <w:noProof/>
                <w:webHidden/>
              </w:rPr>
              <w:t>11</w:t>
            </w:r>
            <w:r w:rsidR="00A00AC4">
              <w:rPr>
                <w:noProof/>
                <w:webHidden/>
              </w:rPr>
              <w:fldChar w:fldCharType="end"/>
            </w:r>
          </w:hyperlink>
        </w:p>
        <w:p w14:paraId="577A2398" w14:textId="12073E58" w:rsidR="00A00AC4" w:rsidRDefault="00000000">
          <w:pPr>
            <w:pStyle w:val="TOC3"/>
            <w:tabs>
              <w:tab w:val="right" w:leader="dot" w:pos="9016"/>
            </w:tabs>
            <w:rPr>
              <w:rFonts w:eastAsiaTheme="minorEastAsia" w:cstheme="minorBidi"/>
              <w:noProof/>
              <w:sz w:val="24"/>
              <w:szCs w:val="24"/>
              <w:lang w:eastAsia="en-GB"/>
            </w:rPr>
          </w:pPr>
          <w:hyperlink w:anchor="_Toc154003339" w:history="1">
            <w:r w:rsidR="00A00AC4" w:rsidRPr="003417D2">
              <w:rPr>
                <w:rStyle w:val="Hyperlink"/>
                <w:noProof/>
              </w:rPr>
              <w:t>Personal reflection</w:t>
            </w:r>
            <w:r w:rsidR="00A00AC4">
              <w:rPr>
                <w:noProof/>
                <w:webHidden/>
              </w:rPr>
              <w:tab/>
            </w:r>
            <w:r w:rsidR="00A00AC4">
              <w:rPr>
                <w:noProof/>
                <w:webHidden/>
              </w:rPr>
              <w:fldChar w:fldCharType="begin"/>
            </w:r>
            <w:r w:rsidR="00A00AC4">
              <w:rPr>
                <w:noProof/>
                <w:webHidden/>
              </w:rPr>
              <w:instrText xml:space="preserve"> PAGEREF _Toc154003339 \h </w:instrText>
            </w:r>
            <w:r w:rsidR="00A00AC4">
              <w:rPr>
                <w:noProof/>
                <w:webHidden/>
              </w:rPr>
            </w:r>
            <w:r w:rsidR="00A00AC4">
              <w:rPr>
                <w:noProof/>
                <w:webHidden/>
              </w:rPr>
              <w:fldChar w:fldCharType="separate"/>
            </w:r>
            <w:r w:rsidR="00A00AC4">
              <w:rPr>
                <w:noProof/>
                <w:webHidden/>
              </w:rPr>
              <w:t>11</w:t>
            </w:r>
            <w:r w:rsidR="00A00AC4">
              <w:rPr>
                <w:noProof/>
                <w:webHidden/>
              </w:rPr>
              <w:fldChar w:fldCharType="end"/>
            </w:r>
          </w:hyperlink>
        </w:p>
        <w:p w14:paraId="03B45A89" w14:textId="2EC8423A" w:rsidR="00A00AC4" w:rsidRDefault="00000000">
          <w:pPr>
            <w:pStyle w:val="TOC1"/>
            <w:tabs>
              <w:tab w:val="right" w:leader="dot" w:pos="9016"/>
            </w:tabs>
            <w:rPr>
              <w:rFonts w:eastAsiaTheme="minorEastAsia" w:cstheme="minorBidi"/>
              <w:b w:val="0"/>
              <w:bCs w:val="0"/>
              <w:i w:val="0"/>
              <w:iCs w:val="0"/>
              <w:noProof/>
              <w:lang w:eastAsia="en-GB"/>
            </w:rPr>
          </w:pPr>
          <w:hyperlink w:anchor="_Toc154003340" w:history="1">
            <w:r w:rsidR="00A00AC4" w:rsidRPr="003417D2">
              <w:rPr>
                <w:rStyle w:val="Hyperlink"/>
                <w:rFonts w:ascii="Times New Roman" w:eastAsia="Calibri" w:hAnsi="Times New Roman" w:cs="Times New Roman"/>
                <w:noProof/>
              </w:rPr>
              <w:t>phase 2</w:t>
            </w:r>
            <w:r w:rsidR="00A00AC4">
              <w:rPr>
                <w:noProof/>
                <w:webHidden/>
              </w:rPr>
              <w:tab/>
            </w:r>
            <w:r w:rsidR="00A00AC4">
              <w:rPr>
                <w:noProof/>
                <w:webHidden/>
              </w:rPr>
              <w:fldChar w:fldCharType="begin"/>
            </w:r>
            <w:r w:rsidR="00A00AC4">
              <w:rPr>
                <w:noProof/>
                <w:webHidden/>
              </w:rPr>
              <w:instrText xml:space="preserve"> PAGEREF _Toc154003340 \h </w:instrText>
            </w:r>
            <w:r w:rsidR="00A00AC4">
              <w:rPr>
                <w:noProof/>
                <w:webHidden/>
              </w:rPr>
            </w:r>
            <w:r w:rsidR="00A00AC4">
              <w:rPr>
                <w:noProof/>
                <w:webHidden/>
              </w:rPr>
              <w:fldChar w:fldCharType="separate"/>
            </w:r>
            <w:r w:rsidR="00A00AC4">
              <w:rPr>
                <w:noProof/>
                <w:webHidden/>
              </w:rPr>
              <w:t>12</w:t>
            </w:r>
            <w:r w:rsidR="00A00AC4">
              <w:rPr>
                <w:noProof/>
                <w:webHidden/>
              </w:rPr>
              <w:fldChar w:fldCharType="end"/>
            </w:r>
          </w:hyperlink>
        </w:p>
        <w:p w14:paraId="3901E4DB" w14:textId="649E0558" w:rsidR="00A00AC4" w:rsidRDefault="00000000">
          <w:pPr>
            <w:pStyle w:val="TOC2"/>
            <w:tabs>
              <w:tab w:val="right" w:leader="dot" w:pos="9016"/>
            </w:tabs>
            <w:rPr>
              <w:rFonts w:eastAsiaTheme="minorEastAsia" w:cstheme="minorBidi"/>
              <w:b w:val="0"/>
              <w:bCs w:val="0"/>
              <w:noProof/>
              <w:sz w:val="24"/>
              <w:szCs w:val="24"/>
              <w:lang w:eastAsia="en-GB"/>
            </w:rPr>
          </w:pPr>
          <w:hyperlink w:anchor="_Toc154003341" w:history="1">
            <w:r w:rsidR="00A00AC4" w:rsidRPr="003417D2">
              <w:rPr>
                <w:rStyle w:val="Hyperlink"/>
                <w:rFonts w:ascii="Times New Roman" w:eastAsia="Calibri" w:hAnsi="Times New Roman" w:cs="Times New Roman"/>
                <w:noProof/>
              </w:rPr>
              <w:t>Design</w:t>
            </w:r>
            <w:r w:rsidR="00A00AC4">
              <w:rPr>
                <w:noProof/>
                <w:webHidden/>
              </w:rPr>
              <w:tab/>
            </w:r>
            <w:r w:rsidR="00A00AC4">
              <w:rPr>
                <w:noProof/>
                <w:webHidden/>
              </w:rPr>
              <w:fldChar w:fldCharType="begin"/>
            </w:r>
            <w:r w:rsidR="00A00AC4">
              <w:rPr>
                <w:noProof/>
                <w:webHidden/>
              </w:rPr>
              <w:instrText xml:space="preserve"> PAGEREF _Toc154003341 \h </w:instrText>
            </w:r>
            <w:r w:rsidR="00A00AC4">
              <w:rPr>
                <w:noProof/>
                <w:webHidden/>
              </w:rPr>
            </w:r>
            <w:r w:rsidR="00A00AC4">
              <w:rPr>
                <w:noProof/>
                <w:webHidden/>
              </w:rPr>
              <w:fldChar w:fldCharType="separate"/>
            </w:r>
            <w:r w:rsidR="00A00AC4">
              <w:rPr>
                <w:noProof/>
                <w:webHidden/>
              </w:rPr>
              <w:t>12</w:t>
            </w:r>
            <w:r w:rsidR="00A00AC4">
              <w:rPr>
                <w:noProof/>
                <w:webHidden/>
              </w:rPr>
              <w:fldChar w:fldCharType="end"/>
            </w:r>
          </w:hyperlink>
        </w:p>
        <w:p w14:paraId="18B56A0C" w14:textId="6379721B" w:rsidR="00A00AC4" w:rsidRDefault="00000000">
          <w:pPr>
            <w:pStyle w:val="TOC3"/>
            <w:tabs>
              <w:tab w:val="right" w:leader="dot" w:pos="9016"/>
            </w:tabs>
            <w:rPr>
              <w:rFonts w:eastAsiaTheme="minorEastAsia" w:cstheme="minorBidi"/>
              <w:noProof/>
              <w:sz w:val="24"/>
              <w:szCs w:val="24"/>
              <w:lang w:eastAsia="en-GB"/>
            </w:rPr>
          </w:pPr>
          <w:hyperlink w:anchor="_Toc154003342" w:history="1">
            <w:r w:rsidR="00A00AC4" w:rsidRPr="003417D2">
              <w:rPr>
                <w:rStyle w:val="Hyperlink"/>
                <w:noProof/>
              </w:rPr>
              <w:t>Timer</w:t>
            </w:r>
            <w:r w:rsidR="00A00AC4">
              <w:rPr>
                <w:noProof/>
                <w:webHidden/>
              </w:rPr>
              <w:tab/>
            </w:r>
            <w:r w:rsidR="00A00AC4">
              <w:rPr>
                <w:noProof/>
                <w:webHidden/>
              </w:rPr>
              <w:fldChar w:fldCharType="begin"/>
            </w:r>
            <w:r w:rsidR="00A00AC4">
              <w:rPr>
                <w:noProof/>
                <w:webHidden/>
              </w:rPr>
              <w:instrText xml:space="preserve"> PAGEREF _Toc154003342 \h </w:instrText>
            </w:r>
            <w:r w:rsidR="00A00AC4">
              <w:rPr>
                <w:noProof/>
                <w:webHidden/>
              </w:rPr>
            </w:r>
            <w:r w:rsidR="00A00AC4">
              <w:rPr>
                <w:noProof/>
                <w:webHidden/>
              </w:rPr>
              <w:fldChar w:fldCharType="separate"/>
            </w:r>
            <w:r w:rsidR="00A00AC4">
              <w:rPr>
                <w:noProof/>
                <w:webHidden/>
              </w:rPr>
              <w:t>12</w:t>
            </w:r>
            <w:r w:rsidR="00A00AC4">
              <w:rPr>
                <w:noProof/>
                <w:webHidden/>
              </w:rPr>
              <w:fldChar w:fldCharType="end"/>
            </w:r>
          </w:hyperlink>
        </w:p>
        <w:p w14:paraId="02B20297" w14:textId="359BC39B" w:rsidR="00A00AC4" w:rsidRDefault="00000000">
          <w:pPr>
            <w:pStyle w:val="TOC3"/>
            <w:tabs>
              <w:tab w:val="right" w:leader="dot" w:pos="9016"/>
            </w:tabs>
            <w:rPr>
              <w:rFonts w:eastAsiaTheme="minorEastAsia" w:cstheme="minorBidi"/>
              <w:noProof/>
              <w:sz w:val="24"/>
              <w:szCs w:val="24"/>
              <w:lang w:eastAsia="en-GB"/>
            </w:rPr>
          </w:pPr>
          <w:hyperlink w:anchor="_Toc154003343" w:history="1">
            <w:r w:rsidR="00A00AC4" w:rsidRPr="003417D2">
              <w:rPr>
                <w:rStyle w:val="Hyperlink"/>
                <w:noProof/>
              </w:rPr>
              <w:t>360 servo</w:t>
            </w:r>
            <w:r w:rsidR="00A00AC4">
              <w:rPr>
                <w:noProof/>
                <w:webHidden/>
              </w:rPr>
              <w:tab/>
            </w:r>
            <w:r w:rsidR="00A00AC4">
              <w:rPr>
                <w:noProof/>
                <w:webHidden/>
              </w:rPr>
              <w:fldChar w:fldCharType="begin"/>
            </w:r>
            <w:r w:rsidR="00A00AC4">
              <w:rPr>
                <w:noProof/>
                <w:webHidden/>
              </w:rPr>
              <w:instrText xml:space="preserve"> PAGEREF _Toc154003343 \h </w:instrText>
            </w:r>
            <w:r w:rsidR="00A00AC4">
              <w:rPr>
                <w:noProof/>
                <w:webHidden/>
              </w:rPr>
            </w:r>
            <w:r w:rsidR="00A00AC4">
              <w:rPr>
                <w:noProof/>
                <w:webHidden/>
              </w:rPr>
              <w:fldChar w:fldCharType="separate"/>
            </w:r>
            <w:r w:rsidR="00A00AC4">
              <w:rPr>
                <w:noProof/>
                <w:webHidden/>
              </w:rPr>
              <w:t>13</w:t>
            </w:r>
            <w:r w:rsidR="00A00AC4">
              <w:rPr>
                <w:noProof/>
                <w:webHidden/>
              </w:rPr>
              <w:fldChar w:fldCharType="end"/>
            </w:r>
          </w:hyperlink>
        </w:p>
        <w:p w14:paraId="0219FF20" w14:textId="1DB5F39D" w:rsidR="00A00AC4" w:rsidRDefault="00000000">
          <w:pPr>
            <w:pStyle w:val="TOC3"/>
            <w:tabs>
              <w:tab w:val="right" w:leader="dot" w:pos="9016"/>
            </w:tabs>
            <w:rPr>
              <w:rFonts w:eastAsiaTheme="minorEastAsia" w:cstheme="minorBidi"/>
              <w:noProof/>
              <w:sz w:val="24"/>
              <w:szCs w:val="24"/>
              <w:lang w:eastAsia="en-GB"/>
            </w:rPr>
          </w:pPr>
          <w:hyperlink w:anchor="_Toc154003344" w:history="1">
            <w:r w:rsidR="00A00AC4" w:rsidRPr="003417D2">
              <w:rPr>
                <w:rStyle w:val="Hyperlink"/>
                <w:noProof/>
              </w:rPr>
              <w:t>Ultrasonic</w:t>
            </w:r>
            <w:r w:rsidR="00A00AC4">
              <w:rPr>
                <w:noProof/>
                <w:webHidden/>
              </w:rPr>
              <w:tab/>
            </w:r>
            <w:r w:rsidR="00A00AC4">
              <w:rPr>
                <w:noProof/>
                <w:webHidden/>
              </w:rPr>
              <w:fldChar w:fldCharType="begin"/>
            </w:r>
            <w:r w:rsidR="00A00AC4">
              <w:rPr>
                <w:noProof/>
                <w:webHidden/>
              </w:rPr>
              <w:instrText xml:space="preserve"> PAGEREF _Toc154003344 \h </w:instrText>
            </w:r>
            <w:r w:rsidR="00A00AC4">
              <w:rPr>
                <w:noProof/>
                <w:webHidden/>
              </w:rPr>
            </w:r>
            <w:r w:rsidR="00A00AC4">
              <w:rPr>
                <w:noProof/>
                <w:webHidden/>
              </w:rPr>
              <w:fldChar w:fldCharType="separate"/>
            </w:r>
            <w:r w:rsidR="00A00AC4">
              <w:rPr>
                <w:noProof/>
                <w:webHidden/>
              </w:rPr>
              <w:t>13</w:t>
            </w:r>
            <w:r w:rsidR="00A00AC4">
              <w:rPr>
                <w:noProof/>
                <w:webHidden/>
              </w:rPr>
              <w:fldChar w:fldCharType="end"/>
            </w:r>
          </w:hyperlink>
        </w:p>
        <w:p w14:paraId="3A5D1ECF" w14:textId="7554FE36" w:rsidR="00A00AC4" w:rsidRDefault="00000000">
          <w:pPr>
            <w:pStyle w:val="TOC3"/>
            <w:tabs>
              <w:tab w:val="right" w:leader="dot" w:pos="9016"/>
            </w:tabs>
            <w:rPr>
              <w:rFonts w:eastAsiaTheme="minorEastAsia" w:cstheme="minorBidi"/>
              <w:noProof/>
              <w:sz w:val="24"/>
              <w:szCs w:val="24"/>
              <w:lang w:eastAsia="en-GB"/>
            </w:rPr>
          </w:pPr>
          <w:hyperlink w:anchor="_Toc154003345" w:history="1">
            <w:r w:rsidR="00A00AC4" w:rsidRPr="003417D2">
              <w:rPr>
                <w:rStyle w:val="Hyperlink"/>
                <w:noProof/>
              </w:rPr>
              <w:t>Robot</w:t>
            </w:r>
            <w:r w:rsidR="00A00AC4">
              <w:rPr>
                <w:noProof/>
                <w:webHidden/>
              </w:rPr>
              <w:tab/>
            </w:r>
            <w:r w:rsidR="00A00AC4">
              <w:rPr>
                <w:noProof/>
                <w:webHidden/>
              </w:rPr>
              <w:fldChar w:fldCharType="begin"/>
            </w:r>
            <w:r w:rsidR="00A00AC4">
              <w:rPr>
                <w:noProof/>
                <w:webHidden/>
              </w:rPr>
              <w:instrText xml:space="preserve"> PAGEREF _Toc154003345 \h </w:instrText>
            </w:r>
            <w:r w:rsidR="00A00AC4">
              <w:rPr>
                <w:noProof/>
                <w:webHidden/>
              </w:rPr>
            </w:r>
            <w:r w:rsidR="00A00AC4">
              <w:rPr>
                <w:noProof/>
                <w:webHidden/>
              </w:rPr>
              <w:fldChar w:fldCharType="separate"/>
            </w:r>
            <w:r w:rsidR="00A00AC4">
              <w:rPr>
                <w:noProof/>
                <w:webHidden/>
              </w:rPr>
              <w:t>14</w:t>
            </w:r>
            <w:r w:rsidR="00A00AC4">
              <w:rPr>
                <w:noProof/>
                <w:webHidden/>
              </w:rPr>
              <w:fldChar w:fldCharType="end"/>
            </w:r>
          </w:hyperlink>
        </w:p>
        <w:p w14:paraId="2173ADCF" w14:textId="03BF37FE" w:rsidR="00A00AC4" w:rsidRDefault="00000000">
          <w:pPr>
            <w:pStyle w:val="TOC3"/>
            <w:tabs>
              <w:tab w:val="right" w:leader="dot" w:pos="9016"/>
            </w:tabs>
            <w:rPr>
              <w:rFonts w:eastAsiaTheme="minorEastAsia" w:cstheme="minorBidi"/>
              <w:noProof/>
              <w:sz w:val="24"/>
              <w:szCs w:val="24"/>
              <w:lang w:eastAsia="en-GB"/>
            </w:rPr>
          </w:pPr>
          <w:hyperlink w:anchor="_Toc154003346" w:history="1">
            <w:r w:rsidR="00A00AC4" w:rsidRPr="003417D2">
              <w:rPr>
                <w:rStyle w:val="Hyperlink"/>
                <w:noProof/>
              </w:rPr>
              <w:t>PID control</w:t>
            </w:r>
            <w:r w:rsidR="00A00AC4">
              <w:rPr>
                <w:noProof/>
                <w:webHidden/>
              </w:rPr>
              <w:tab/>
            </w:r>
            <w:r w:rsidR="00A00AC4">
              <w:rPr>
                <w:noProof/>
                <w:webHidden/>
              </w:rPr>
              <w:fldChar w:fldCharType="begin"/>
            </w:r>
            <w:r w:rsidR="00A00AC4">
              <w:rPr>
                <w:noProof/>
                <w:webHidden/>
              </w:rPr>
              <w:instrText xml:space="preserve"> PAGEREF _Toc154003346 \h </w:instrText>
            </w:r>
            <w:r w:rsidR="00A00AC4">
              <w:rPr>
                <w:noProof/>
                <w:webHidden/>
              </w:rPr>
            </w:r>
            <w:r w:rsidR="00A00AC4">
              <w:rPr>
                <w:noProof/>
                <w:webHidden/>
              </w:rPr>
              <w:fldChar w:fldCharType="separate"/>
            </w:r>
            <w:r w:rsidR="00A00AC4">
              <w:rPr>
                <w:noProof/>
                <w:webHidden/>
              </w:rPr>
              <w:t>16</w:t>
            </w:r>
            <w:r w:rsidR="00A00AC4">
              <w:rPr>
                <w:noProof/>
                <w:webHidden/>
              </w:rPr>
              <w:fldChar w:fldCharType="end"/>
            </w:r>
          </w:hyperlink>
        </w:p>
        <w:p w14:paraId="6DDF9C63" w14:textId="209CC979" w:rsidR="00A00AC4" w:rsidRDefault="00000000">
          <w:pPr>
            <w:pStyle w:val="TOC3"/>
            <w:tabs>
              <w:tab w:val="right" w:leader="dot" w:pos="9016"/>
            </w:tabs>
            <w:rPr>
              <w:rFonts w:eastAsiaTheme="minorEastAsia" w:cstheme="minorBidi"/>
              <w:noProof/>
              <w:sz w:val="24"/>
              <w:szCs w:val="24"/>
              <w:lang w:eastAsia="en-GB"/>
            </w:rPr>
          </w:pPr>
          <w:hyperlink w:anchor="_Toc154003347" w:history="1">
            <w:r w:rsidR="00A00AC4" w:rsidRPr="003417D2">
              <w:rPr>
                <w:rStyle w:val="Hyperlink"/>
                <w:noProof/>
              </w:rPr>
              <w:t>state machine</w:t>
            </w:r>
            <w:r w:rsidR="00A00AC4">
              <w:rPr>
                <w:noProof/>
                <w:webHidden/>
              </w:rPr>
              <w:tab/>
            </w:r>
            <w:r w:rsidR="00A00AC4">
              <w:rPr>
                <w:noProof/>
                <w:webHidden/>
              </w:rPr>
              <w:fldChar w:fldCharType="begin"/>
            </w:r>
            <w:r w:rsidR="00A00AC4">
              <w:rPr>
                <w:noProof/>
                <w:webHidden/>
              </w:rPr>
              <w:instrText xml:space="preserve"> PAGEREF _Toc154003347 \h </w:instrText>
            </w:r>
            <w:r w:rsidR="00A00AC4">
              <w:rPr>
                <w:noProof/>
                <w:webHidden/>
              </w:rPr>
            </w:r>
            <w:r w:rsidR="00A00AC4">
              <w:rPr>
                <w:noProof/>
                <w:webHidden/>
              </w:rPr>
              <w:fldChar w:fldCharType="separate"/>
            </w:r>
            <w:r w:rsidR="00A00AC4">
              <w:rPr>
                <w:noProof/>
                <w:webHidden/>
              </w:rPr>
              <w:t>17</w:t>
            </w:r>
            <w:r w:rsidR="00A00AC4">
              <w:rPr>
                <w:noProof/>
                <w:webHidden/>
              </w:rPr>
              <w:fldChar w:fldCharType="end"/>
            </w:r>
          </w:hyperlink>
        </w:p>
        <w:p w14:paraId="367F7907" w14:textId="2C267B33" w:rsidR="00A00AC4" w:rsidRDefault="00000000">
          <w:pPr>
            <w:pStyle w:val="TOC2"/>
            <w:tabs>
              <w:tab w:val="right" w:leader="dot" w:pos="9016"/>
            </w:tabs>
            <w:rPr>
              <w:rFonts w:eastAsiaTheme="minorEastAsia" w:cstheme="minorBidi"/>
              <w:b w:val="0"/>
              <w:bCs w:val="0"/>
              <w:noProof/>
              <w:sz w:val="24"/>
              <w:szCs w:val="24"/>
              <w:lang w:eastAsia="en-GB"/>
            </w:rPr>
          </w:pPr>
          <w:hyperlink w:anchor="_Toc154003348" w:history="1">
            <w:r w:rsidR="00A00AC4" w:rsidRPr="003417D2">
              <w:rPr>
                <w:rStyle w:val="Hyperlink"/>
                <w:rFonts w:ascii="Times New Roman" w:eastAsia="Calibri" w:hAnsi="Times New Roman" w:cs="Times New Roman"/>
                <w:noProof/>
              </w:rPr>
              <w:t>Implementation</w:t>
            </w:r>
            <w:r w:rsidR="00A00AC4">
              <w:rPr>
                <w:noProof/>
                <w:webHidden/>
              </w:rPr>
              <w:tab/>
            </w:r>
            <w:r w:rsidR="00A00AC4">
              <w:rPr>
                <w:noProof/>
                <w:webHidden/>
              </w:rPr>
              <w:fldChar w:fldCharType="begin"/>
            </w:r>
            <w:r w:rsidR="00A00AC4">
              <w:rPr>
                <w:noProof/>
                <w:webHidden/>
              </w:rPr>
              <w:instrText xml:space="preserve"> PAGEREF _Toc154003348 \h </w:instrText>
            </w:r>
            <w:r w:rsidR="00A00AC4">
              <w:rPr>
                <w:noProof/>
                <w:webHidden/>
              </w:rPr>
            </w:r>
            <w:r w:rsidR="00A00AC4">
              <w:rPr>
                <w:noProof/>
                <w:webHidden/>
              </w:rPr>
              <w:fldChar w:fldCharType="separate"/>
            </w:r>
            <w:r w:rsidR="00A00AC4">
              <w:rPr>
                <w:noProof/>
                <w:webHidden/>
              </w:rPr>
              <w:t>18</w:t>
            </w:r>
            <w:r w:rsidR="00A00AC4">
              <w:rPr>
                <w:noProof/>
                <w:webHidden/>
              </w:rPr>
              <w:fldChar w:fldCharType="end"/>
            </w:r>
          </w:hyperlink>
        </w:p>
        <w:p w14:paraId="5352CD25" w14:textId="43B1D77E" w:rsidR="00A00AC4" w:rsidRDefault="00000000">
          <w:pPr>
            <w:pStyle w:val="TOC3"/>
            <w:tabs>
              <w:tab w:val="right" w:leader="dot" w:pos="9016"/>
            </w:tabs>
            <w:rPr>
              <w:rFonts w:eastAsiaTheme="minorEastAsia" w:cstheme="minorBidi"/>
              <w:noProof/>
              <w:sz w:val="24"/>
              <w:szCs w:val="24"/>
              <w:lang w:eastAsia="en-GB"/>
            </w:rPr>
          </w:pPr>
          <w:hyperlink w:anchor="_Toc154003349" w:history="1">
            <w:r w:rsidR="00A00AC4" w:rsidRPr="003417D2">
              <w:rPr>
                <w:rStyle w:val="Hyperlink"/>
                <w:noProof/>
              </w:rPr>
              <w:t>PID</w:t>
            </w:r>
            <w:r w:rsidR="00A00AC4">
              <w:rPr>
                <w:noProof/>
                <w:webHidden/>
              </w:rPr>
              <w:tab/>
            </w:r>
            <w:r w:rsidR="00A00AC4">
              <w:rPr>
                <w:noProof/>
                <w:webHidden/>
              </w:rPr>
              <w:fldChar w:fldCharType="begin"/>
            </w:r>
            <w:r w:rsidR="00A00AC4">
              <w:rPr>
                <w:noProof/>
                <w:webHidden/>
              </w:rPr>
              <w:instrText xml:space="preserve"> PAGEREF _Toc154003349 \h </w:instrText>
            </w:r>
            <w:r w:rsidR="00A00AC4">
              <w:rPr>
                <w:noProof/>
                <w:webHidden/>
              </w:rPr>
            </w:r>
            <w:r w:rsidR="00A00AC4">
              <w:rPr>
                <w:noProof/>
                <w:webHidden/>
              </w:rPr>
              <w:fldChar w:fldCharType="separate"/>
            </w:r>
            <w:r w:rsidR="00A00AC4">
              <w:rPr>
                <w:noProof/>
                <w:webHidden/>
              </w:rPr>
              <w:t>18</w:t>
            </w:r>
            <w:r w:rsidR="00A00AC4">
              <w:rPr>
                <w:noProof/>
                <w:webHidden/>
              </w:rPr>
              <w:fldChar w:fldCharType="end"/>
            </w:r>
          </w:hyperlink>
        </w:p>
        <w:p w14:paraId="2A94E8D9" w14:textId="60B53728" w:rsidR="00A00AC4" w:rsidRDefault="00000000">
          <w:pPr>
            <w:pStyle w:val="TOC3"/>
            <w:tabs>
              <w:tab w:val="right" w:leader="dot" w:pos="9016"/>
            </w:tabs>
            <w:rPr>
              <w:rFonts w:eastAsiaTheme="minorEastAsia" w:cstheme="minorBidi"/>
              <w:noProof/>
              <w:sz w:val="24"/>
              <w:szCs w:val="24"/>
              <w:lang w:eastAsia="en-GB"/>
            </w:rPr>
          </w:pPr>
          <w:hyperlink w:anchor="_Toc154003350" w:history="1">
            <w:r w:rsidR="00A00AC4" w:rsidRPr="003417D2">
              <w:rPr>
                <w:rStyle w:val="Hyperlink"/>
                <w:noProof/>
              </w:rPr>
              <w:t>Integral</w:t>
            </w:r>
            <w:r w:rsidR="00A00AC4">
              <w:rPr>
                <w:noProof/>
                <w:webHidden/>
              </w:rPr>
              <w:tab/>
            </w:r>
            <w:r w:rsidR="00A00AC4">
              <w:rPr>
                <w:noProof/>
                <w:webHidden/>
              </w:rPr>
              <w:fldChar w:fldCharType="begin"/>
            </w:r>
            <w:r w:rsidR="00A00AC4">
              <w:rPr>
                <w:noProof/>
                <w:webHidden/>
              </w:rPr>
              <w:instrText xml:space="preserve"> PAGEREF _Toc154003350 \h </w:instrText>
            </w:r>
            <w:r w:rsidR="00A00AC4">
              <w:rPr>
                <w:noProof/>
                <w:webHidden/>
              </w:rPr>
            </w:r>
            <w:r w:rsidR="00A00AC4">
              <w:rPr>
                <w:noProof/>
                <w:webHidden/>
              </w:rPr>
              <w:fldChar w:fldCharType="separate"/>
            </w:r>
            <w:r w:rsidR="00A00AC4">
              <w:rPr>
                <w:noProof/>
                <w:webHidden/>
              </w:rPr>
              <w:t>19</w:t>
            </w:r>
            <w:r w:rsidR="00A00AC4">
              <w:rPr>
                <w:noProof/>
                <w:webHidden/>
              </w:rPr>
              <w:fldChar w:fldCharType="end"/>
            </w:r>
          </w:hyperlink>
        </w:p>
        <w:p w14:paraId="2DB58F98" w14:textId="694F907F" w:rsidR="00A00AC4" w:rsidRDefault="00000000">
          <w:pPr>
            <w:pStyle w:val="TOC3"/>
            <w:tabs>
              <w:tab w:val="right" w:leader="dot" w:pos="9016"/>
            </w:tabs>
            <w:rPr>
              <w:rFonts w:eastAsiaTheme="minorEastAsia" w:cstheme="minorBidi"/>
              <w:noProof/>
              <w:sz w:val="24"/>
              <w:szCs w:val="24"/>
              <w:lang w:eastAsia="en-GB"/>
            </w:rPr>
          </w:pPr>
          <w:hyperlink w:anchor="_Toc154003351" w:history="1">
            <w:r w:rsidR="00A00AC4" w:rsidRPr="003417D2">
              <w:rPr>
                <w:rStyle w:val="Hyperlink"/>
                <w:noProof/>
              </w:rPr>
              <w:t>tuning</w:t>
            </w:r>
            <w:r w:rsidR="00A00AC4">
              <w:rPr>
                <w:noProof/>
                <w:webHidden/>
              </w:rPr>
              <w:tab/>
            </w:r>
            <w:r w:rsidR="00A00AC4">
              <w:rPr>
                <w:noProof/>
                <w:webHidden/>
              </w:rPr>
              <w:fldChar w:fldCharType="begin"/>
            </w:r>
            <w:r w:rsidR="00A00AC4">
              <w:rPr>
                <w:noProof/>
                <w:webHidden/>
              </w:rPr>
              <w:instrText xml:space="preserve"> PAGEREF _Toc154003351 \h </w:instrText>
            </w:r>
            <w:r w:rsidR="00A00AC4">
              <w:rPr>
                <w:noProof/>
                <w:webHidden/>
              </w:rPr>
            </w:r>
            <w:r w:rsidR="00A00AC4">
              <w:rPr>
                <w:noProof/>
                <w:webHidden/>
              </w:rPr>
              <w:fldChar w:fldCharType="separate"/>
            </w:r>
            <w:r w:rsidR="00A00AC4">
              <w:rPr>
                <w:noProof/>
                <w:webHidden/>
              </w:rPr>
              <w:t>19</w:t>
            </w:r>
            <w:r w:rsidR="00A00AC4">
              <w:rPr>
                <w:noProof/>
                <w:webHidden/>
              </w:rPr>
              <w:fldChar w:fldCharType="end"/>
            </w:r>
          </w:hyperlink>
        </w:p>
        <w:p w14:paraId="29528DFE" w14:textId="54B0402C" w:rsidR="00A00AC4" w:rsidRDefault="00000000">
          <w:pPr>
            <w:pStyle w:val="TOC2"/>
            <w:tabs>
              <w:tab w:val="right" w:leader="dot" w:pos="9016"/>
            </w:tabs>
            <w:rPr>
              <w:rFonts w:eastAsiaTheme="minorEastAsia" w:cstheme="minorBidi"/>
              <w:b w:val="0"/>
              <w:bCs w:val="0"/>
              <w:noProof/>
              <w:sz w:val="24"/>
              <w:szCs w:val="24"/>
              <w:lang w:eastAsia="en-GB"/>
            </w:rPr>
          </w:pPr>
          <w:hyperlink w:anchor="_Toc154003352" w:history="1">
            <w:r w:rsidR="00A00AC4" w:rsidRPr="003417D2">
              <w:rPr>
                <w:rStyle w:val="Hyperlink"/>
                <w:rFonts w:ascii="Times New Roman" w:eastAsia="Calibri" w:hAnsi="Times New Roman" w:cs="Times New Roman"/>
                <w:noProof/>
              </w:rPr>
              <w:t>Test</w:t>
            </w:r>
            <w:r w:rsidR="00A00AC4">
              <w:rPr>
                <w:noProof/>
                <w:webHidden/>
              </w:rPr>
              <w:tab/>
            </w:r>
            <w:r w:rsidR="00A00AC4">
              <w:rPr>
                <w:noProof/>
                <w:webHidden/>
              </w:rPr>
              <w:fldChar w:fldCharType="begin"/>
            </w:r>
            <w:r w:rsidR="00A00AC4">
              <w:rPr>
                <w:noProof/>
                <w:webHidden/>
              </w:rPr>
              <w:instrText xml:space="preserve"> PAGEREF _Toc154003352 \h </w:instrText>
            </w:r>
            <w:r w:rsidR="00A00AC4">
              <w:rPr>
                <w:noProof/>
                <w:webHidden/>
              </w:rPr>
            </w:r>
            <w:r w:rsidR="00A00AC4">
              <w:rPr>
                <w:noProof/>
                <w:webHidden/>
              </w:rPr>
              <w:fldChar w:fldCharType="separate"/>
            </w:r>
            <w:r w:rsidR="00A00AC4">
              <w:rPr>
                <w:noProof/>
                <w:webHidden/>
              </w:rPr>
              <w:t>20</w:t>
            </w:r>
            <w:r w:rsidR="00A00AC4">
              <w:rPr>
                <w:noProof/>
                <w:webHidden/>
              </w:rPr>
              <w:fldChar w:fldCharType="end"/>
            </w:r>
          </w:hyperlink>
        </w:p>
        <w:p w14:paraId="5F1DFF98" w14:textId="19C7B980" w:rsidR="00A00AC4" w:rsidRDefault="00000000">
          <w:pPr>
            <w:pStyle w:val="TOC3"/>
            <w:tabs>
              <w:tab w:val="right" w:leader="dot" w:pos="9016"/>
            </w:tabs>
            <w:rPr>
              <w:rFonts w:eastAsiaTheme="minorEastAsia" w:cstheme="minorBidi"/>
              <w:noProof/>
              <w:sz w:val="24"/>
              <w:szCs w:val="24"/>
              <w:lang w:eastAsia="en-GB"/>
            </w:rPr>
          </w:pPr>
          <w:hyperlink w:anchor="_Toc154003353" w:history="1">
            <w:r w:rsidR="00A00AC4" w:rsidRPr="003417D2">
              <w:rPr>
                <w:rStyle w:val="Hyperlink"/>
                <w:noProof/>
              </w:rPr>
              <w:t>Ultrasonic</w:t>
            </w:r>
            <w:r w:rsidR="00A00AC4">
              <w:rPr>
                <w:noProof/>
                <w:webHidden/>
              </w:rPr>
              <w:tab/>
            </w:r>
            <w:r w:rsidR="00A00AC4">
              <w:rPr>
                <w:noProof/>
                <w:webHidden/>
              </w:rPr>
              <w:fldChar w:fldCharType="begin"/>
            </w:r>
            <w:r w:rsidR="00A00AC4">
              <w:rPr>
                <w:noProof/>
                <w:webHidden/>
              </w:rPr>
              <w:instrText xml:space="preserve"> PAGEREF _Toc154003353 \h </w:instrText>
            </w:r>
            <w:r w:rsidR="00A00AC4">
              <w:rPr>
                <w:noProof/>
                <w:webHidden/>
              </w:rPr>
            </w:r>
            <w:r w:rsidR="00A00AC4">
              <w:rPr>
                <w:noProof/>
                <w:webHidden/>
              </w:rPr>
              <w:fldChar w:fldCharType="separate"/>
            </w:r>
            <w:r w:rsidR="00A00AC4">
              <w:rPr>
                <w:noProof/>
                <w:webHidden/>
              </w:rPr>
              <w:t>20</w:t>
            </w:r>
            <w:r w:rsidR="00A00AC4">
              <w:rPr>
                <w:noProof/>
                <w:webHidden/>
              </w:rPr>
              <w:fldChar w:fldCharType="end"/>
            </w:r>
          </w:hyperlink>
        </w:p>
        <w:p w14:paraId="1CE35E83" w14:textId="6FEBEEE4" w:rsidR="00A00AC4" w:rsidRDefault="00000000">
          <w:pPr>
            <w:pStyle w:val="TOC3"/>
            <w:tabs>
              <w:tab w:val="right" w:leader="dot" w:pos="9016"/>
            </w:tabs>
            <w:rPr>
              <w:rFonts w:eastAsiaTheme="minorEastAsia" w:cstheme="minorBidi"/>
              <w:noProof/>
              <w:sz w:val="24"/>
              <w:szCs w:val="24"/>
              <w:lang w:eastAsia="en-GB"/>
            </w:rPr>
          </w:pPr>
          <w:hyperlink w:anchor="_Toc154003354" w:history="1">
            <w:r w:rsidR="00A00AC4" w:rsidRPr="003417D2">
              <w:rPr>
                <w:rStyle w:val="Hyperlink"/>
                <w:noProof/>
              </w:rPr>
              <w:t>Servo</w:t>
            </w:r>
            <w:r w:rsidR="00A00AC4">
              <w:rPr>
                <w:noProof/>
                <w:webHidden/>
              </w:rPr>
              <w:tab/>
            </w:r>
            <w:r w:rsidR="00A00AC4">
              <w:rPr>
                <w:noProof/>
                <w:webHidden/>
              </w:rPr>
              <w:fldChar w:fldCharType="begin"/>
            </w:r>
            <w:r w:rsidR="00A00AC4">
              <w:rPr>
                <w:noProof/>
                <w:webHidden/>
              </w:rPr>
              <w:instrText xml:space="preserve"> PAGEREF _Toc154003354 \h </w:instrText>
            </w:r>
            <w:r w:rsidR="00A00AC4">
              <w:rPr>
                <w:noProof/>
                <w:webHidden/>
              </w:rPr>
            </w:r>
            <w:r w:rsidR="00A00AC4">
              <w:rPr>
                <w:noProof/>
                <w:webHidden/>
              </w:rPr>
              <w:fldChar w:fldCharType="separate"/>
            </w:r>
            <w:r w:rsidR="00A00AC4">
              <w:rPr>
                <w:noProof/>
                <w:webHidden/>
              </w:rPr>
              <w:t>20</w:t>
            </w:r>
            <w:r w:rsidR="00A00AC4">
              <w:rPr>
                <w:noProof/>
                <w:webHidden/>
              </w:rPr>
              <w:fldChar w:fldCharType="end"/>
            </w:r>
          </w:hyperlink>
        </w:p>
        <w:p w14:paraId="59AD7778" w14:textId="47A99577" w:rsidR="00A00AC4" w:rsidRDefault="00000000">
          <w:pPr>
            <w:pStyle w:val="TOC2"/>
            <w:tabs>
              <w:tab w:val="right" w:leader="dot" w:pos="9016"/>
            </w:tabs>
            <w:rPr>
              <w:rFonts w:eastAsiaTheme="minorEastAsia" w:cstheme="minorBidi"/>
              <w:b w:val="0"/>
              <w:bCs w:val="0"/>
              <w:noProof/>
              <w:sz w:val="24"/>
              <w:szCs w:val="24"/>
              <w:lang w:eastAsia="en-GB"/>
            </w:rPr>
          </w:pPr>
          <w:hyperlink w:anchor="_Toc154003355" w:history="1">
            <w:r w:rsidR="00A00AC4" w:rsidRPr="003417D2">
              <w:rPr>
                <w:rStyle w:val="Hyperlink"/>
                <w:rFonts w:ascii="Times New Roman" w:eastAsia="Calibri" w:hAnsi="Times New Roman" w:cs="Times New Roman"/>
                <w:noProof/>
              </w:rPr>
              <w:t>reflection</w:t>
            </w:r>
            <w:r w:rsidR="00A00AC4">
              <w:rPr>
                <w:noProof/>
                <w:webHidden/>
              </w:rPr>
              <w:tab/>
            </w:r>
            <w:r w:rsidR="00A00AC4">
              <w:rPr>
                <w:noProof/>
                <w:webHidden/>
              </w:rPr>
              <w:fldChar w:fldCharType="begin"/>
            </w:r>
            <w:r w:rsidR="00A00AC4">
              <w:rPr>
                <w:noProof/>
                <w:webHidden/>
              </w:rPr>
              <w:instrText xml:space="preserve"> PAGEREF _Toc154003355 \h </w:instrText>
            </w:r>
            <w:r w:rsidR="00A00AC4">
              <w:rPr>
                <w:noProof/>
                <w:webHidden/>
              </w:rPr>
            </w:r>
            <w:r w:rsidR="00A00AC4">
              <w:rPr>
                <w:noProof/>
                <w:webHidden/>
              </w:rPr>
              <w:fldChar w:fldCharType="separate"/>
            </w:r>
            <w:r w:rsidR="00A00AC4">
              <w:rPr>
                <w:noProof/>
                <w:webHidden/>
              </w:rPr>
              <w:t>20</w:t>
            </w:r>
            <w:r w:rsidR="00A00AC4">
              <w:rPr>
                <w:noProof/>
                <w:webHidden/>
              </w:rPr>
              <w:fldChar w:fldCharType="end"/>
            </w:r>
          </w:hyperlink>
        </w:p>
        <w:p w14:paraId="6ECD130D" w14:textId="37136F2B" w:rsidR="00A00AC4" w:rsidRDefault="00000000">
          <w:pPr>
            <w:pStyle w:val="TOC1"/>
            <w:tabs>
              <w:tab w:val="right" w:leader="dot" w:pos="9016"/>
            </w:tabs>
            <w:rPr>
              <w:rFonts w:eastAsiaTheme="minorEastAsia" w:cstheme="minorBidi"/>
              <w:b w:val="0"/>
              <w:bCs w:val="0"/>
              <w:i w:val="0"/>
              <w:iCs w:val="0"/>
              <w:noProof/>
              <w:lang w:eastAsia="en-GB"/>
            </w:rPr>
          </w:pPr>
          <w:hyperlink w:anchor="_Toc154003356" w:history="1">
            <w:r w:rsidR="00A00AC4" w:rsidRPr="003417D2">
              <w:rPr>
                <w:rStyle w:val="Hyperlink"/>
                <w:rFonts w:ascii="Times New Roman" w:eastAsia="Calibri" w:hAnsi="Times New Roman" w:cs="Times New Roman"/>
                <w:noProof/>
              </w:rPr>
              <w:t>phase 3</w:t>
            </w:r>
            <w:r w:rsidR="00A00AC4">
              <w:rPr>
                <w:noProof/>
                <w:webHidden/>
              </w:rPr>
              <w:tab/>
            </w:r>
            <w:r w:rsidR="00A00AC4">
              <w:rPr>
                <w:noProof/>
                <w:webHidden/>
              </w:rPr>
              <w:fldChar w:fldCharType="begin"/>
            </w:r>
            <w:r w:rsidR="00A00AC4">
              <w:rPr>
                <w:noProof/>
                <w:webHidden/>
              </w:rPr>
              <w:instrText xml:space="preserve"> PAGEREF _Toc154003356 \h </w:instrText>
            </w:r>
            <w:r w:rsidR="00A00AC4">
              <w:rPr>
                <w:noProof/>
                <w:webHidden/>
              </w:rPr>
            </w:r>
            <w:r w:rsidR="00A00AC4">
              <w:rPr>
                <w:noProof/>
                <w:webHidden/>
              </w:rPr>
              <w:fldChar w:fldCharType="separate"/>
            </w:r>
            <w:r w:rsidR="00A00AC4">
              <w:rPr>
                <w:noProof/>
                <w:webHidden/>
              </w:rPr>
              <w:t>21</w:t>
            </w:r>
            <w:r w:rsidR="00A00AC4">
              <w:rPr>
                <w:noProof/>
                <w:webHidden/>
              </w:rPr>
              <w:fldChar w:fldCharType="end"/>
            </w:r>
          </w:hyperlink>
        </w:p>
        <w:p w14:paraId="4C60DF78" w14:textId="37245353" w:rsidR="00A00AC4" w:rsidRDefault="00000000">
          <w:pPr>
            <w:pStyle w:val="TOC2"/>
            <w:tabs>
              <w:tab w:val="right" w:leader="dot" w:pos="9016"/>
            </w:tabs>
            <w:rPr>
              <w:rFonts w:eastAsiaTheme="minorEastAsia" w:cstheme="minorBidi"/>
              <w:b w:val="0"/>
              <w:bCs w:val="0"/>
              <w:noProof/>
              <w:sz w:val="24"/>
              <w:szCs w:val="24"/>
              <w:lang w:eastAsia="en-GB"/>
            </w:rPr>
          </w:pPr>
          <w:hyperlink w:anchor="_Toc154003357" w:history="1">
            <w:r w:rsidR="00A00AC4" w:rsidRPr="003417D2">
              <w:rPr>
                <w:rStyle w:val="Hyperlink"/>
                <w:rFonts w:ascii="Times New Roman" w:eastAsia="Calibri" w:hAnsi="Times New Roman" w:cs="Times New Roman"/>
                <w:noProof/>
              </w:rPr>
              <w:t>Design</w:t>
            </w:r>
            <w:r w:rsidR="00A00AC4">
              <w:rPr>
                <w:noProof/>
                <w:webHidden/>
              </w:rPr>
              <w:tab/>
            </w:r>
            <w:r w:rsidR="00A00AC4">
              <w:rPr>
                <w:noProof/>
                <w:webHidden/>
              </w:rPr>
              <w:fldChar w:fldCharType="begin"/>
            </w:r>
            <w:r w:rsidR="00A00AC4">
              <w:rPr>
                <w:noProof/>
                <w:webHidden/>
              </w:rPr>
              <w:instrText xml:space="preserve"> PAGEREF _Toc154003357 \h </w:instrText>
            </w:r>
            <w:r w:rsidR="00A00AC4">
              <w:rPr>
                <w:noProof/>
                <w:webHidden/>
              </w:rPr>
            </w:r>
            <w:r w:rsidR="00A00AC4">
              <w:rPr>
                <w:noProof/>
                <w:webHidden/>
              </w:rPr>
              <w:fldChar w:fldCharType="separate"/>
            </w:r>
            <w:r w:rsidR="00A00AC4">
              <w:rPr>
                <w:noProof/>
                <w:webHidden/>
              </w:rPr>
              <w:t>21</w:t>
            </w:r>
            <w:r w:rsidR="00A00AC4">
              <w:rPr>
                <w:noProof/>
                <w:webHidden/>
              </w:rPr>
              <w:fldChar w:fldCharType="end"/>
            </w:r>
          </w:hyperlink>
        </w:p>
        <w:p w14:paraId="3B69E146" w14:textId="548AE9C0" w:rsidR="00A00AC4" w:rsidRDefault="00000000">
          <w:pPr>
            <w:pStyle w:val="TOC2"/>
            <w:tabs>
              <w:tab w:val="right" w:leader="dot" w:pos="9016"/>
            </w:tabs>
            <w:rPr>
              <w:rFonts w:eastAsiaTheme="minorEastAsia" w:cstheme="minorBidi"/>
              <w:b w:val="0"/>
              <w:bCs w:val="0"/>
              <w:noProof/>
              <w:sz w:val="24"/>
              <w:szCs w:val="24"/>
              <w:lang w:eastAsia="en-GB"/>
            </w:rPr>
          </w:pPr>
          <w:hyperlink w:anchor="_Toc154003358" w:history="1">
            <w:r w:rsidR="00A00AC4" w:rsidRPr="003417D2">
              <w:rPr>
                <w:rStyle w:val="Hyperlink"/>
                <w:rFonts w:ascii="Times New Roman" w:eastAsia="Calibri" w:hAnsi="Times New Roman" w:cs="Times New Roman"/>
                <w:noProof/>
              </w:rPr>
              <w:t>Implementation</w:t>
            </w:r>
            <w:r w:rsidR="00A00AC4">
              <w:rPr>
                <w:noProof/>
                <w:webHidden/>
              </w:rPr>
              <w:tab/>
            </w:r>
            <w:r w:rsidR="00A00AC4">
              <w:rPr>
                <w:noProof/>
                <w:webHidden/>
              </w:rPr>
              <w:fldChar w:fldCharType="begin"/>
            </w:r>
            <w:r w:rsidR="00A00AC4">
              <w:rPr>
                <w:noProof/>
                <w:webHidden/>
              </w:rPr>
              <w:instrText xml:space="preserve"> PAGEREF _Toc154003358 \h </w:instrText>
            </w:r>
            <w:r w:rsidR="00A00AC4">
              <w:rPr>
                <w:noProof/>
                <w:webHidden/>
              </w:rPr>
            </w:r>
            <w:r w:rsidR="00A00AC4">
              <w:rPr>
                <w:noProof/>
                <w:webHidden/>
              </w:rPr>
              <w:fldChar w:fldCharType="separate"/>
            </w:r>
            <w:r w:rsidR="00A00AC4">
              <w:rPr>
                <w:noProof/>
                <w:webHidden/>
              </w:rPr>
              <w:t>21</w:t>
            </w:r>
            <w:r w:rsidR="00A00AC4">
              <w:rPr>
                <w:noProof/>
                <w:webHidden/>
              </w:rPr>
              <w:fldChar w:fldCharType="end"/>
            </w:r>
          </w:hyperlink>
        </w:p>
        <w:p w14:paraId="67F41CBC" w14:textId="0A99F2AA" w:rsidR="00A00AC4" w:rsidRDefault="00000000">
          <w:pPr>
            <w:pStyle w:val="TOC2"/>
            <w:tabs>
              <w:tab w:val="right" w:leader="dot" w:pos="9016"/>
            </w:tabs>
            <w:rPr>
              <w:rFonts w:eastAsiaTheme="minorEastAsia" w:cstheme="minorBidi"/>
              <w:b w:val="0"/>
              <w:bCs w:val="0"/>
              <w:noProof/>
              <w:sz w:val="24"/>
              <w:szCs w:val="24"/>
              <w:lang w:eastAsia="en-GB"/>
            </w:rPr>
          </w:pPr>
          <w:hyperlink w:anchor="_Toc154003359" w:history="1">
            <w:r w:rsidR="00A00AC4" w:rsidRPr="003417D2">
              <w:rPr>
                <w:rStyle w:val="Hyperlink"/>
                <w:rFonts w:ascii="Times New Roman" w:eastAsia="Calibri" w:hAnsi="Times New Roman" w:cs="Times New Roman"/>
                <w:noProof/>
              </w:rPr>
              <w:t>Test</w:t>
            </w:r>
            <w:r w:rsidR="00A00AC4">
              <w:rPr>
                <w:noProof/>
                <w:webHidden/>
              </w:rPr>
              <w:tab/>
            </w:r>
            <w:r w:rsidR="00A00AC4">
              <w:rPr>
                <w:noProof/>
                <w:webHidden/>
              </w:rPr>
              <w:fldChar w:fldCharType="begin"/>
            </w:r>
            <w:r w:rsidR="00A00AC4">
              <w:rPr>
                <w:noProof/>
                <w:webHidden/>
              </w:rPr>
              <w:instrText xml:space="preserve"> PAGEREF _Toc154003359 \h </w:instrText>
            </w:r>
            <w:r w:rsidR="00A00AC4">
              <w:rPr>
                <w:noProof/>
                <w:webHidden/>
              </w:rPr>
            </w:r>
            <w:r w:rsidR="00A00AC4">
              <w:rPr>
                <w:noProof/>
                <w:webHidden/>
              </w:rPr>
              <w:fldChar w:fldCharType="separate"/>
            </w:r>
            <w:r w:rsidR="00A00AC4">
              <w:rPr>
                <w:noProof/>
                <w:webHidden/>
              </w:rPr>
              <w:t>21</w:t>
            </w:r>
            <w:r w:rsidR="00A00AC4">
              <w:rPr>
                <w:noProof/>
                <w:webHidden/>
              </w:rPr>
              <w:fldChar w:fldCharType="end"/>
            </w:r>
          </w:hyperlink>
        </w:p>
        <w:p w14:paraId="1AFF3E21" w14:textId="535724EC" w:rsidR="00A00AC4" w:rsidRDefault="00000000">
          <w:pPr>
            <w:pStyle w:val="TOC2"/>
            <w:tabs>
              <w:tab w:val="right" w:leader="dot" w:pos="9016"/>
            </w:tabs>
            <w:rPr>
              <w:rFonts w:eastAsiaTheme="minorEastAsia" w:cstheme="minorBidi"/>
              <w:b w:val="0"/>
              <w:bCs w:val="0"/>
              <w:noProof/>
              <w:sz w:val="24"/>
              <w:szCs w:val="24"/>
              <w:lang w:eastAsia="en-GB"/>
            </w:rPr>
          </w:pPr>
          <w:hyperlink w:anchor="_Toc154003360" w:history="1">
            <w:r w:rsidR="00A00AC4" w:rsidRPr="003417D2">
              <w:rPr>
                <w:rStyle w:val="Hyperlink"/>
                <w:rFonts w:ascii="Times New Roman" w:eastAsia="Calibri" w:hAnsi="Times New Roman" w:cs="Times New Roman"/>
                <w:noProof/>
              </w:rPr>
              <w:t>reflection</w:t>
            </w:r>
            <w:r w:rsidR="00A00AC4">
              <w:rPr>
                <w:noProof/>
                <w:webHidden/>
              </w:rPr>
              <w:tab/>
            </w:r>
            <w:r w:rsidR="00A00AC4">
              <w:rPr>
                <w:noProof/>
                <w:webHidden/>
              </w:rPr>
              <w:fldChar w:fldCharType="begin"/>
            </w:r>
            <w:r w:rsidR="00A00AC4">
              <w:rPr>
                <w:noProof/>
                <w:webHidden/>
              </w:rPr>
              <w:instrText xml:space="preserve"> PAGEREF _Toc154003360 \h </w:instrText>
            </w:r>
            <w:r w:rsidR="00A00AC4">
              <w:rPr>
                <w:noProof/>
                <w:webHidden/>
              </w:rPr>
            </w:r>
            <w:r w:rsidR="00A00AC4">
              <w:rPr>
                <w:noProof/>
                <w:webHidden/>
              </w:rPr>
              <w:fldChar w:fldCharType="separate"/>
            </w:r>
            <w:r w:rsidR="00A00AC4">
              <w:rPr>
                <w:noProof/>
                <w:webHidden/>
              </w:rPr>
              <w:t>21</w:t>
            </w:r>
            <w:r w:rsidR="00A00AC4">
              <w:rPr>
                <w:noProof/>
                <w:webHidden/>
              </w:rPr>
              <w:fldChar w:fldCharType="end"/>
            </w:r>
          </w:hyperlink>
        </w:p>
        <w:p w14:paraId="4CFF25B2" w14:textId="601C92F1" w:rsidR="00A00AC4" w:rsidRDefault="00000000">
          <w:pPr>
            <w:pStyle w:val="TOC1"/>
            <w:tabs>
              <w:tab w:val="right" w:leader="dot" w:pos="9016"/>
            </w:tabs>
            <w:rPr>
              <w:rFonts w:eastAsiaTheme="minorEastAsia" w:cstheme="minorBidi"/>
              <w:b w:val="0"/>
              <w:bCs w:val="0"/>
              <w:i w:val="0"/>
              <w:iCs w:val="0"/>
              <w:noProof/>
              <w:lang w:eastAsia="en-GB"/>
            </w:rPr>
          </w:pPr>
          <w:hyperlink w:anchor="_Toc154003361" w:history="1">
            <w:r w:rsidR="00A00AC4" w:rsidRPr="003417D2">
              <w:rPr>
                <w:rStyle w:val="Hyperlink"/>
                <w:rFonts w:ascii="Times New Roman" w:eastAsia="Calibri" w:hAnsi="Times New Roman" w:cs="Times New Roman"/>
                <w:noProof/>
              </w:rPr>
              <w:t>Bibliography</w:t>
            </w:r>
            <w:r w:rsidR="00A00AC4">
              <w:rPr>
                <w:noProof/>
                <w:webHidden/>
              </w:rPr>
              <w:tab/>
            </w:r>
            <w:r w:rsidR="00A00AC4">
              <w:rPr>
                <w:noProof/>
                <w:webHidden/>
              </w:rPr>
              <w:fldChar w:fldCharType="begin"/>
            </w:r>
            <w:r w:rsidR="00A00AC4">
              <w:rPr>
                <w:noProof/>
                <w:webHidden/>
              </w:rPr>
              <w:instrText xml:space="preserve"> PAGEREF _Toc154003361 \h </w:instrText>
            </w:r>
            <w:r w:rsidR="00A00AC4">
              <w:rPr>
                <w:noProof/>
                <w:webHidden/>
              </w:rPr>
            </w:r>
            <w:r w:rsidR="00A00AC4">
              <w:rPr>
                <w:noProof/>
                <w:webHidden/>
              </w:rPr>
              <w:fldChar w:fldCharType="separate"/>
            </w:r>
            <w:r w:rsidR="00A00AC4">
              <w:rPr>
                <w:noProof/>
                <w:webHidden/>
              </w:rPr>
              <w:t>22</w:t>
            </w:r>
            <w:r w:rsidR="00A00AC4">
              <w:rPr>
                <w:noProof/>
                <w:webHidden/>
              </w:rPr>
              <w:fldChar w:fldCharType="end"/>
            </w:r>
          </w:hyperlink>
        </w:p>
        <w:p w14:paraId="402F0B50" w14:textId="7355EFDC" w:rsidR="008C0BEE" w:rsidRPr="001B4D63" w:rsidRDefault="008C0BEE">
          <w:pPr>
            <w:rPr>
              <w:rFonts w:ascii="Times New Roman" w:hAnsi="Times New Roman" w:cs="Times New Roman"/>
            </w:rPr>
          </w:pPr>
          <w:r w:rsidRPr="001B4D63">
            <w:rPr>
              <w:rFonts w:ascii="Times New Roman" w:hAnsi="Times New Roman" w:cs="Times New Roman"/>
              <w:b/>
              <w:bCs/>
              <w:noProof/>
            </w:rPr>
            <w:fldChar w:fldCharType="end"/>
          </w:r>
        </w:p>
      </w:sdtContent>
    </w:sdt>
    <w:p w14:paraId="7360845C" w14:textId="77777777" w:rsidR="002F6A48" w:rsidRPr="001B4D63" w:rsidRDefault="002F6A48">
      <w:pPr>
        <w:rPr>
          <w:rFonts w:ascii="Times New Roman" w:hAnsi="Times New Roman" w:cs="Times New Roman"/>
        </w:rPr>
      </w:pPr>
    </w:p>
    <w:p w14:paraId="3E7EFC80" w14:textId="77777777" w:rsidR="002F6A48" w:rsidRPr="001B4D63" w:rsidRDefault="002F6A48">
      <w:pPr>
        <w:rPr>
          <w:rFonts w:ascii="Times New Roman" w:hAnsi="Times New Roman" w:cs="Times New Roman"/>
        </w:rPr>
      </w:pPr>
    </w:p>
    <w:p w14:paraId="67EBA9D6" w14:textId="58C2A69F" w:rsidR="008C0BEE" w:rsidRPr="001B4D63" w:rsidRDefault="008C0BEE">
      <w:pPr>
        <w:rPr>
          <w:rFonts w:ascii="Times New Roman" w:hAnsi="Times New Roman" w:cs="Times New Roman"/>
        </w:rPr>
      </w:pPr>
      <w:r w:rsidRPr="001B4D63">
        <w:rPr>
          <w:rFonts w:ascii="Times New Roman" w:hAnsi="Times New Roman" w:cs="Times New Roman"/>
        </w:rPr>
        <w:br w:type="page"/>
      </w:r>
    </w:p>
    <w:p w14:paraId="7535BE66" w14:textId="0673CB34" w:rsidR="0014558D" w:rsidRPr="001B4D63" w:rsidRDefault="0014558D" w:rsidP="0014558D">
      <w:pPr>
        <w:pStyle w:val="Heading1"/>
        <w:rPr>
          <w:rFonts w:ascii="Times New Roman" w:hAnsi="Times New Roman" w:cs="Times New Roman"/>
        </w:rPr>
      </w:pPr>
      <w:bookmarkStart w:id="0" w:name="_Toc154003332"/>
      <w:r w:rsidRPr="001B4D63">
        <w:rPr>
          <w:rFonts w:ascii="Times New Roman" w:hAnsi="Times New Roman" w:cs="Times New Roman"/>
        </w:rPr>
        <w:lastRenderedPageBreak/>
        <w:t>Introduction</w:t>
      </w:r>
      <w:bookmarkEnd w:id="0"/>
    </w:p>
    <w:p w14:paraId="4DC218D5" w14:textId="56117DEC" w:rsidR="008A4096" w:rsidRPr="00EA4E21" w:rsidRDefault="00EA4E21" w:rsidP="00EA4E21">
      <w:pPr>
        <w:rPr>
          <w:rFonts w:ascii="Times New Roman" w:hAnsi="Times New Roman" w:cs="Times New Roman"/>
        </w:rPr>
      </w:pPr>
      <w:r w:rsidRPr="00EA4E21">
        <w:rPr>
          <w:rFonts w:ascii="Times New Roman" w:hAnsi="Times New Roman" w:cs="Times New Roman"/>
        </w:rPr>
        <w:t xml:space="preserve">This documentation </w:t>
      </w:r>
      <w:r>
        <w:rPr>
          <w:rFonts w:ascii="Times New Roman" w:hAnsi="Times New Roman" w:cs="Times New Roman"/>
        </w:rPr>
        <w:t>is about</w:t>
      </w:r>
      <w:r w:rsidRPr="00EA4E21">
        <w:rPr>
          <w:rFonts w:ascii="Times New Roman" w:hAnsi="Times New Roman" w:cs="Times New Roman"/>
        </w:rPr>
        <w:t xml:space="preserve"> the phase</w:t>
      </w:r>
      <w:r w:rsidR="00C34D1E">
        <w:rPr>
          <w:rFonts w:ascii="Times New Roman" w:hAnsi="Times New Roman" w:cs="Times New Roman"/>
        </w:rPr>
        <w:t>s</w:t>
      </w:r>
      <w:r w:rsidRPr="00EA4E21">
        <w:rPr>
          <w:rFonts w:ascii="Times New Roman" w:hAnsi="Times New Roman" w:cs="Times New Roman"/>
        </w:rPr>
        <w:t xml:space="preserve"> of our car project, </w:t>
      </w:r>
      <w:r w:rsidR="00FB4774">
        <w:rPr>
          <w:rFonts w:ascii="Times New Roman" w:hAnsi="Times New Roman" w:cs="Times New Roman"/>
        </w:rPr>
        <w:t>using</w:t>
      </w:r>
      <w:r w:rsidRPr="00EA4E21">
        <w:rPr>
          <w:rFonts w:ascii="Times New Roman" w:hAnsi="Times New Roman" w:cs="Times New Roman"/>
        </w:rPr>
        <w:t xml:space="preserve"> servo motors and an ultrasonic sensor. </w:t>
      </w:r>
    </w:p>
    <w:p w14:paraId="23472DEF" w14:textId="5102E117" w:rsidR="0014558D" w:rsidRPr="008D3030" w:rsidRDefault="00EA4E21">
      <w:pPr>
        <w:rPr>
          <w:rFonts w:ascii="Times New Roman" w:hAnsi="Times New Roman" w:cs="Times New Roman"/>
        </w:rPr>
      </w:pPr>
      <w:r w:rsidRPr="00EA4E21">
        <w:rPr>
          <w:rFonts w:ascii="Times New Roman" w:hAnsi="Times New Roman" w:cs="Times New Roman"/>
        </w:rPr>
        <w:t xml:space="preserve">Throughout this document, </w:t>
      </w:r>
      <w:r w:rsidR="008A4096">
        <w:rPr>
          <w:rFonts w:ascii="Times New Roman" w:hAnsi="Times New Roman" w:cs="Times New Roman"/>
        </w:rPr>
        <w:t>there is written</w:t>
      </w:r>
      <w:r w:rsidR="00951A93">
        <w:rPr>
          <w:rFonts w:ascii="Times New Roman" w:hAnsi="Times New Roman" w:cs="Times New Roman"/>
        </w:rPr>
        <w:t xml:space="preserve"> </w:t>
      </w:r>
      <w:r w:rsidR="008A4096">
        <w:rPr>
          <w:rFonts w:ascii="Times New Roman" w:hAnsi="Times New Roman" w:cs="Times New Roman"/>
        </w:rPr>
        <w:t>about</w:t>
      </w:r>
      <w:r w:rsidRPr="00EA4E21">
        <w:rPr>
          <w:rFonts w:ascii="Times New Roman" w:hAnsi="Times New Roman" w:cs="Times New Roman"/>
        </w:rPr>
        <w:t xml:space="preserve"> hardware connections, software protocols, implementation strategies, and testing outcomes. </w:t>
      </w:r>
      <w:r w:rsidR="00951A93">
        <w:rPr>
          <w:rFonts w:ascii="Times New Roman" w:hAnsi="Times New Roman" w:cs="Times New Roman"/>
        </w:rPr>
        <w:t>The first</w:t>
      </w:r>
      <w:r w:rsidRPr="00EA4E21">
        <w:rPr>
          <w:rFonts w:ascii="Times New Roman" w:hAnsi="Times New Roman" w:cs="Times New Roman"/>
        </w:rPr>
        <w:t xml:space="preserve"> phase sets the groundwork for </w:t>
      </w:r>
      <w:r w:rsidR="000C56FA">
        <w:rPr>
          <w:rFonts w:ascii="Times New Roman" w:hAnsi="Times New Roman" w:cs="Times New Roman"/>
        </w:rPr>
        <w:t>coming</w:t>
      </w:r>
      <w:r w:rsidRPr="00EA4E21">
        <w:rPr>
          <w:rFonts w:ascii="Times New Roman" w:hAnsi="Times New Roman" w:cs="Times New Roman"/>
        </w:rPr>
        <w:t xml:space="preserve"> stages </w:t>
      </w:r>
      <w:r w:rsidR="000C56FA">
        <w:rPr>
          <w:rFonts w:ascii="Times New Roman" w:hAnsi="Times New Roman" w:cs="Times New Roman"/>
        </w:rPr>
        <w:t xml:space="preserve">that will </w:t>
      </w:r>
      <w:r w:rsidR="00BD60EB">
        <w:rPr>
          <w:rFonts w:ascii="Times New Roman" w:hAnsi="Times New Roman" w:cs="Times New Roman"/>
        </w:rPr>
        <w:t>make</w:t>
      </w:r>
      <w:r w:rsidRPr="00EA4E21">
        <w:rPr>
          <w:rFonts w:ascii="Times New Roman" w:hAnsi="Times New Roman" w:cs="Times New Roman"/>
        </w:rPr>
        <w:t xml:space="preserve"> the system's capabilities</w:t>
      </w:r>
      <w:r w:rsidR="008D3030">
        <w:rPr>
          <w:rFonts w:ascii="Times New Roman" w:hAnsi="Times New Roman" w:cs="Times New Roman"/>
        </w:rPr>
        <w:t xml:space="preserve"> better</w:t>
      </w:r>
      <w:r w:rsidRPr="00EA4E21">
        <w:rPr>
          <w:rFonts w:ascii="Times New Roman" w:hAnsi="Times New Roman" w:cs="Times New Roman"/>
        </w:rPr>
        <w:t>.</w:t>
      </w:r>
      <w:r w:rsidR="006C0184">
        <w:rPr>
          <w:rFonts w:ascii="Times New Roman" w:hAnsi="Times New Roman" w:cs="Times New Roman"/>
        </w:rPr>
        <w:t xml:space="preserve"> </w:t>
      </w:r>
      <w:r w:rsidR="0014558D" w:rsidRPr="001B4D63">
        <w:rPr>
          <w:rFonts w:ascii="Times New Roman" w:hAnsi="Times New Roman" w:cs="Times New Roman"/>
        </w:rPr>
        <w:br w:type="page"/>
      </w:r>
    </w:p>
    <w:p w14:paraId="4CCB9467" w14:textId="713158ED" w:rsidR="00812F03" w:rsidRPr="001B4D63" w:rsidRDefault="00396F62" w:rsidP="00812F03">
      <w:pPr>
        <w:pStyle w:val="Heading1"/>
        <w:rPr>
          <w:rFonts w:ascii="Times New Roman" w:eastAsia="Calibri" w:hAnsi="Times New Roman" w:cs="Times New Roman"/>
        </w:rPr>
      </w:pPr>
      <w:bookmarkStart w:id="1" w:name="_Toc154003333"/>
      <w:bookmarkStart w:id="2" w:name="OLE_LINK1"/>
      <w:bookmarkStart w:id="3" w:name="OLE_LINK2"/>
      <w:r w:rsidRPr="001B4D63">
        <w:rPr>
          <w:rFonts w:ascii="Times New Roman" w:eastAsia="Calibri" w:hAnsi="Times New Roman" w:cs="Times New Roman"/>
        </w:rPr>
        <w:lastRenderedPageBreak/>
        <w:t>phase 1</w:t>
      </w:r>
      <w:bookmarkEnd w:id="1"/>
    </w:p>
    <w:p w14:paraId="1AAA2627" w14:textId="0C8658F9" w:rsidR="00D00504" w:rsidRPr="001B4D63" w:rsidRDefault="00D00504" w:rsidP="0044210E">
      <w:pPr>
        <w:pStyle w:val="Heading2"/>
        <w:rPr>
          <w:rFonts w:ascii="Times New Roman" w:eastAsia="Calibri" w:hAnsi="Times New Roman" w:cs="Times New Roman"/>
        </w:rPr>
      </w:pPr>
      <w:bookmarkStart w:id="4" w:name="_Toc154003334"/>
      <w:r w:rsidRPr="001B4D63">
        <w:rPr>
          <w:rFonts w:ascii="Times New Roman" w:eastAsia="Calibri" w:hAnsi="Times New Roman" w:cs="Times New Roman"/>
        </w:rPr>
        <w:t>Design</w:t>
      </w:r>
      <w:bookmarkEnd w:id="4"/>
    </w:p>
    <w:p w14:paraId="26625843" w14:textId="2531FD2B" w:rsidR="00106F06" w:rsidRDefault="00455215" w:rsidP="00106F06">
      <w:pPr>
        <w:rPr>
          <w:rFonts w:ascii="Times New Roman" w:hAnsi="Times New Roman" w:cs="Times New Roman"/>
          <w:b/>
          <w:bCs/>
        </w:rPr>
      </w:pPr>
      <w:r>
        <w:rPr>
          <w:rFonts w:ascii="Times New Roman" w:hAnsi="Times New Roman" w:cs="Times New Roman"/>
          <w:b/>
          <w:bCs/>
        </w:rPr>
        <w:t xml:space="preserve">System overview </w:t>
      </w:r>
    </w:p>
    <w:p w14:paraId="3BA82FB8" w14:textId="5625792E" w:rsidR="00E86F33" w:rsidRPr="00E86F33" w:rsidRDefault="00E86F33" w:rsidP="00106F06">
      <w:pPr>
        <w:rPr>
          <w:rFonts w:ascii="Times New Roman" w:hAnsi="Times New Roman" w:cs="Times New Roman"/>
        </w:rPr>
      </w:pPr>
      <w:r>
        <w:rPr>
          <w:rFonts w:ascii="Times New Roman" w:hAnsi="Times New Roman" w:cs="Times New Roman"/>
        </w:rPr>
        <w:t xml:space="preserve">The diagram below shows a high level of how the components in the robot talk with each other. There are simply 3 components which are ultrasonic, and 2 </w:t>
      </w:r>
      <w:proofErr w:type="gramStart"/>
      <w:r>
        <w:rPr>
          <w:rFonts w:ascii="Times New Roman" w:hAnsi="Times New Roman" w:cs="Times New Roman"/>
        </w:rPr>
        <w:t>servo</w:t>
      </w:r>
      <w:proofErr w:type="gramEnd"/>
      <w:r>
        <w:rPr>
          <w:rFonts w:ascii="Times New Roman" w:hAnsi="Times New Roman" w:cs="Times New Roman"/>
        </w:rPr>
        <w:t xml:space="preserve">. </w:t>
      </w:r>
      <w:r w:rsidR="00CD57A7">
        <w:rPr>
          <w:rFonts w:ascii="Times New Roman" w:hAnsi="Times New Roman" w:cs="Times New Roman"/>
        </w:rPr>
        <w:t>The MCU board would send a trigger and receive the echo signal indicating the distance to the obstacle</w:t>
      </w:r>
      <w:r w:rsidR="005F069F">
        <w:rPr>
          <w:rFonts w:ascii="Times New Roman" w:hAnsi="Times New Roman" w:cs="Times New Roman"/>
        </w:rPr>
        <w:t xml:space="preserve">. </w:t>
      </w:r>
      <w:r w:rsidR="00395C61">
        <w:rPr>
          <w:rFonts w:ascii="Times New Roman" w:hAnsi="Times New Roman" w:cs="Times New Roman"/>
        </w:rPr>
        <w:t xml:space="preserve">For </w:t>
      </w:r>
      <w:r w:rsidR="007A203C">
        <w:rPr>
          <w:rFonts w:ascii="Times New Roman" w:hAnsi="Times New Roman" w:cs="Times New Roman"/>
        </w:rPr>
        <w:t>the</w:t>
      </w:r>
      <w:r w:rsidR="00395C61">
        <w:rPr>
          <w:rFonts w:ascii="Times New Roman" w:hAnsi="Times New Roman" w:cs="Times New Roman"/>
        </w:rPr>
        <w:t xml:space="preserve"> servo, it </w:t>
      </w:r>
      <w:proofErr w:type="gramStart"/>
      <w:r w:rsidR="00395C61">
        <w:rPr>
          <w:rFonts w:ascii="Times New Roman" w:hAnsi="Times New Roman" w:cs="Times New Roman"/>
        </w:rPr>
        <w:t>send</w:t>
      </w:r>
      <w:proofErr w:type="gramEnd"/>
      <w:r w:rsidR="00395C61">
        <w:rPr>
          <w:rFonts w:ascii="Times New Roman" w:hAnsi="Times New Roman" w:cs="Times New Roman"/>
        </w:rPr>
        <w:t xml:space="preserve"> the </w:t>
      </w:r>
      <w:r w:rsidR="007A203C">
        <w:rPr>
          <w:rFonts w:ascii="Times New Roman" w:hAnsi="Times New Roman" w:cs="Times New Roman"/>
        </w:rPr>
        <w:t>PWM</w:t>
      </w:r>
      <w:r w:rsidR="00395C61">
        <w:rPr>
          <w:rFonts w:ascii="Times New Roman" w:hAnsi="Times New Roman" w:cs="Times New Roman"/>
        </w:rPr>
        <w:t xml:space="preserve"> signal with i</w:t>
      </w:r>
      <w:r w:rsidR="007A203C">
        <w:rPr>
          <w:rFonts w:ascii="Times New Roman" w:hAnsi="Times New Roman" w:cs="Times New Roman"/>
        </w:rPr>
        <w:t>ndicate the speed of them.</w:t>
      </w:r>
    </w:p>
    <w:p w14:paraId="5201B3FA" w14:textId="77777777" w:rsidR="00106F06" w:rsidRDefault="00106F06" w:rsidP="00106F06">
      <w:pPr>
        <w:rPr>
          <w:rFonts w:ascii="Times New Roman" w:hAnsi="Times New Roman" w:cs="Times New Roman"/>
        </w:rPr>
      </w:pPr>
    </w:p>
    <w:p w14:paraId="2536F3E9" w14:textId="3AE9C9E0" w:rsidR="00615056" w:rsidRDefault="00455215" w:rsidP="00455215">
      <w:pPr>
        <w:jc w:val="center"/>
        <w:rPr>
          <w:rFonts w:ascii="Times New Roman" w:hAnsi="Times New Roman" w:cs="Times New Roman"/>
        </w:rPr>
      </w:pPr>
      <w:r w:rsidRPr="00455215">
        <w:rPr>
          <w:rFonts w:ascii="Times New Roman" w:hAnsi="Times New Roman" w:cs="Times New Roman"/>
          <w:noProof/>
        </w:rPr>
        <w:drawing>
          <wp:inline distT="0" distB="0" distL="0" distR="0" wp14:anchorId="35F26341" wp14:editId="685FEC66">
            <wp:extent cx="3844188" cy="2784545"/>
            <wp:effectExtent l="0" t="0" r="4445" b="0"/>
            <wp:docPr id="149919427" name="Picture 149919427" descr="A diagram of a nuclear re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9427" name="Picture 1" descr="A diagram of a nuclear reactor&#10;&#10;Description automatically generated"/>
                    <pic:cNvPicPr/>
                  </pic:nvPicPr>
                  <pic:blipFill>
                    <a:blip r:embed="rId10"/>
                    <a:stretch>
                      <a:fillRect/>
                    </a:stretch>
                  </pic:blipFill>
                  <pic:spPr>
                    <a:xfrm>
                      <a:off x="0" y="0"/>
                      <a:ext cx="3848829" cy="2787906"/>
                    </a:xfrm>
                    <a:prstGeom prst="rect">
                      <a:avLst/>
                    </a:prstGeom>
                  </pic:spPr>
                </pic:pic>
              </a:graphicData>
            </a:graphic>
          </wp:inline>
        </w:drawing>
      </w:r>
    </w:p>
    <w:p w14:paraId="7C9D8ABA" w14:textId="7C023161" w:rsidR="00455215" w:rsidRPr="00455215" w:rsidRDefault="00455215" w:rsidP="00455215">
      <w:pPr>
        <w:jc w:val="center"/>
        <w:rPr>
          <w:rFonts w:ascii="Times New Roman" w:hAnsi="Times New Roman" w:cs="Times New Roman"/>
          <w:b/>
          <w:bCs/>
        </w:rPr>
      </w:pPr>
      <w:r>
        <w:rPr>
          <w:rFonts w:ascii="Times New Roman" w:hAnsi="Times New Roman" w:cs="Times New Roman"/>
          <w:b/>
          <w:bCs/>
        </w:rPr>
        <w:t xml:space="preserve">Figure 1. system context diagram </w:t>
      </w:r>
    </w:p>
    <w:p w14:paraId="50DAC968" w14:textId="77777777" w:rsidR="00615056" w:rsidRPr="001B4D63" w:rsidRDefault="00615056" w:rsidP="00106F06">
      <w:pPr>
        <w:rPr>
          <w:rFonts w:ascii="Times New Roman" w:hAnsi="Times New Roman" w:cs="Times New Roman"/>
        </w:rPr>
      </w:pPr>
    </w:p>
    <w:p w14:paraId="2B209D80" w14:textId="77777777" w:rsidR="00455215" w:rsidRDefault="00455215" w:rsidP="007E5A2C">
      <w:pPr>
        <w:rPr>
          <w:rFonts w:ascii="Times New Roman" w:hAnsi="Times New Roman" w:cs="Times New Roman"/>
          <w:b/>
          <w:bCs/>
        </w:rPr>
      </w:pPr>
    </w:p>
    <w:p w14:paraId="23B8AE40" w14:textId="7D1682AA" w:rsidR="007E5A2C" w:rsidRPr="001B4D63" w:rsidRDefault="00045063" w:rsidP="007E5A2C">
      <w:pPr>
        <w:rPr>
          <w:rFonts w:ascii="Times New Roman" w:hAnsi="Times New Roman" w:cs="Times New Roman"/>
          <w:b/>
          <w:bCs/>
        </w:rPr>
      </w:pPr>
      <w:r w:rsidRPr="001B4D63">
        <w:rPr>
          <w:rFonts w:ascii="Times New Roman" w:hAnsi="Times New Roman" w:cs="Times New Roman"/>
          <w:b/>
          <w:bCs/>
        </w:rPr>
        <w:t>Hardware</w:t>
      </w:r>
      <w:r w:rsidR="00455215">
        <w:rPr>
          <w:rFonts w:ascii="Times New Roman" w:hAnsi="Times New Roman" w:cs="Times New Roman"/>
          <w:b/>
          <w:bCs/>
        </w:rPr>
        <w:t xml:space="preserve"> installation</w:t>
      </w:r>
      <w:r w:rsidRPr="001B4D63">
        <w:rPr>
          <w:rFonts w:ascii="Times New Roman" w:hAnsi="Times New Roman" w:cs="Times New Roman"/>
          <w:b/>
          <w:bCs/>
        </w:rPr>
        <w:t xml:space="preserve"> </w:t>
      </w:r>
    </w:p>
    <w:tbl>
      <w:tblPr>
        <w:tblStyle w:val="TableGrid"/>
        <w:tblpPr w:leftFromText="180" w:rightFromText="180" w:vertAnchor="text" w:tblpY="21"/>
        <w:tblOverlap w:val="never"/>
        <w:tblW w:w="10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171"/>
      </w:tblGrid>
      <w:tr w:rsidR="00556C13" w:rsidRPr="001B4D63" w14:paraId="7C6914CD" w14:textId="77777777" w:rsidTr="00340B7D">
        <w:tc>
          <w:tcPr>
            <w:tcW w:w="5245" w:type="dxa"/>
            <w:shd w:val="clear" w:color="auto" w:fill="auto"/>
            <w:vAlign w:val="center"/>
          </w:tcPr>
          <w:p w14:paraId="5B22C140" w14:textId="77777777" w:rsidR="00556C13" w:rsidRPr="001B4D63" w:rsidRDefault="00A8481D" w:rsidP="00340B7D">
            <w:pPr>
              <w:ind w:left="-113" w:right="38"/>
              <w:rPr>
                <w:rFonts w:ascii="Times New Roman" w:hAnsi="Times New Roman" w:cs="Times New Roman"/>
              </w:rPr>
            </w:pPr>
            <w:r w:rsidRPr="001B4D63">
              <w:rPr>
                <w:rFonts w:ascii="Times New Roman" w:hAnsi="Times New Roman" w:cs="Times New Roman"/>
              </w:rPr>
              <w:t xml:space="preserve">For phase 1 we setup the 2 servo’s and 1 </w:t>
            </w:r>
            <w:r w:rsidR="00E749C4" w:rsidRPr="001B4D63">
              <w:rPr>
                <w:rFonts w:ascii="Times New Roman" w:hAnsi="Times New Roman" w:cs="Times New Roman"/>
              </w:rPr>
              <w:t>ultra-sonic Sensor as shown in the picture</w:t>
            </w:r>
            <w:r w:rsidR="00554041" w:rsidRPr="001B4D63">
              <w:rPr>
                <w:rFonts w:ascii="Times New Roman" w:hAnsi="Times New Roman" w:cs="Times New Roman"/>
              </w:rPr>
              <w:t>. The servo</w:t>
            </w:r>
            <w:r w:rsidR="008C79A7" w:rsidRPr="001B4D63">
              <w:rPr>
                <w:rFonts w:ascii="Times New Roman" w:hAnsi="Times New Roman" w:cs="Times New Roman"/>
              </w:rPr>
              <w:t>’s</w:t>
            </w:r>
            <w:r w:rsidR="00554041" w:rsidRPr="001B4D63">
              <w:rPr>
                <w:rFonts w:ascii="Times New Roman" w:hAnsi="Times New Roman" w:cs="Times New Roman"/>
              </w:rPr>
              <w:t xml:space="preserve"> use </w:t>
            </w:r>
            <w:r w:rsidR="008C79A7" w:rsidRPr="001B4D63">
              <w:rPr>
                <w:rFonts w:ascii="Times New Roman" w:hAnsi="Times New Roman" w:cs="Times New Roman"/>
              </w:rPr>
              <w:t>PA5 and PA1 with both on timer 2, but PA5 on channel 1 and PA1 on channel 2.</w:t>
            </w:r>
            <w:r w:rsidR="00CB384C" w:rsidRPr="001B4D63">
              <w:rPr>
                <w:rFonts w:ascii="Times New Roman" w:hAnsi="Times New Roman" w:cs="Times New Roman"/>
              </w:rPr>
              <w:t xml:space="preserve"> </w:t>
            </w:r>
          </w:p>
          <w:p w14:paraId="6375F51E" w14:textId="636B4604" w:rsidR="00405816" w:rsidRPr="001B4D63" w:rsidRDefault="00405816" w:rsidP="00340B7D">
            <w:pPr>
              <w:ind w:left="-113" w:right="38"/>
              <w:rPr>
                <w:rFonts w:ascii="Times New Roman" w:hAnsi="Times New Roman" w:cs="Times New Roman"/>
              </w:rPr>
            </w:pPr>
            <w:r w:rsidRPr="001B4D63">
              <w:rPr>
                <w:rFonts w:ascii="Times New Roman" w:hAnsi="Times New Roman" w:cs="Times New Roman"/>
              </w:rPr>
              <w:t>The ultra-sonic Sensor uses PB</w:t>
            </w:r>
            <w:r w:rsidR="00422C81" w:rsidRPr="001B4D63">
              <w:rPr>
                <w:rFonts w:ascii="Times New Roman" w:hAnsi="Times New Roman" w:cs="Times New Roman"/>
              </w:rPr>
              <w:t xml:space="preserve">8 for the Echo and PB5 for the </w:t>
            </w:r>
            <w:r w:rsidR="00F94A10" w:rsidRPr="001B4D63">
              <w:rPr>
                <w:rFonts w:ascii="Times New Roman" w:hAnsi="Times New Roman" w:cs="Times New Roman"/>
              </w:rPr>
              <w:t>trigger</w:t>
            </w:r>
            <w:r w:rsidR="00422C81" w:rsidRPr="001B4D63">
              <w:rPr>
                <w:rFonts w:ascii="Times New Roman" w:hAnsi="Times New Roman" w:cs="Times New Roman"/>
              </w:rPr>
              <w:t>.</w:t>
            </w:r>
            <w:r w:rsidR="002F6FF9" w:rsidRPr="001B4D63">
              <w:rPr>
                <w:rFonts w:ascii="Times New Roman" w:hAnsi="Times New Roman" w:cs="Times New Roman"/>
              </w:rPr>
              <w:t xml:space="preserve"> Th</w:t>
            </w:r>
            <w:r w:rsidR="00F94A10" w:rsidRPr="001B4D63">
              <w:rPr>
                <w:rFonts w:ascii="Times New Roman" w:hAnsi="Times New Roman" w:cs="Times New Roman"/>
              </w:rPr>
              <w:t>e Echo is set to use timer 4 on channel 3 and the trigger is set to use timer 3 on channel 2.</w:t>
            </w:r>
          </w:p>
        </w:tc>
        <w:tc>
          <w:tcPr>
            <w:tcW w:w="5171" w:type="dxa"/>
            <w:shd w:val="clear" w:color="auto" w:fill="auto"/>
            <w:vAlign w:val="center"/>
          </w:tcPr>
          <w:p w14:paraId="2A648B3B" w14:textId="77777777" w:rsidR="00556C13" w:rsidRDefault="00556C13" w:rsidP="00340B7D">
            <w:pPr>
              <w:jc w:val="center"/>
              <w:rPr>
                <w:rFonts w:ascii="Times New Roman" w:hAnsi="Times New Roman" w:cs="Times New Roman"/>
              </w:rPr>
            </w:pPr>
            <w:r w:rsidRPr="001B4D63">
              <w:rPr>
                <w:rFonts w:ascii="Times New Roman" w:hAnsi="Times New Roman" w:cs="Times New Roman"/>
                <w:noProof/>
              </w:rPr>
              <w:drawing>
                <wp:inline distT="0" distB="0" distL="0" distR="0" wp14:anchorId="010744D6" wp14:editId="3332B72C">
                  <wp:extent cx="2880000" cy="2736186"/>
                  <wp:effectExtent l="0" t="0" r="3175" b="0"/>
                  <wp:docPr id="721028916" name="Picture 721028916"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28916" name="Picture 1" descr="A circuit board with wires and wires&#10;&#10;Description automatically generated"/>
                          <pic:cNvPicPr/>
                        </pic:nvPicPr>
                        <pic:blipFill rotWithShape="1">
                          <a:blip r:embed="rId11" cstate="print">
                            <a:extLst>
                              <a:ext uri="{28A0092B-C50C-407E-A947-70E740481C1C}">
                                <a14:useLocalDpi xmlns:a14="http://schemas.microsoft.com/office/drawing/2010/main" val="0"/>
                              </a:ext>
                            </a:extLst>
                          </a:blip>
                          <a:srcRect b="3616"/>
                          <a:stretch/>
                        </pic:blipFill>
                        <pic:spPr bwMode="auto">
                          <a:xfrm>
                            <a:off x="0" y="0"/>
                            <a:ext cx="2880000" cy="2736186"/>
                          </a:xfrm>
                          <a:prstGeom prst="rect">
                            <a:avLst/>
                          </a:prstGeom>
                          <a:ln>
                            <a:noFill/>
                          </a:ln>
                          <a:extLst>
                            <a:ext uri="{53640926-AAD7-44D8-BBD7-CCE9431645EC}">
                              <a14:shadowObscured xmlns:a14="http://schemas.microsoft.com/office/drawing/2010/main"/>
                            </a:ext>
                          </a:extLst>
                        </pic:spPr>
                      </pic:pic>
                    </a:graphicData>
                  </a:graphic>
                </wp:inline>
              </w:drawing>
            </w:r>
          </w:p>
          <w:p w14:paraId="3F495C5C" w14:textId="02541BB6" w:rsidR="009313E0" w:rsidRPr="009313E0" w:rsidRDefault="009313E0" w:rsidP="00340B7D">
            <w:pPr>
              <w:jc w:val="center"/>
              <w:rPr>
                <w:rFonts w:ascii="Times New Roman" w:hAnsi="Times New Roman" w:cs="Times New Roman"/>
                <w:b/>
                <w:bCs/>
              </w:rPr>
            </w:pPr>
            <w:r>
              <w:rPr>
                <w:rFonts w:ascii="Times New Roman" w:hAnsi="Times New Roman" w:cs="Times New Roman"/>
                <w:b/>
                <w:bCs/>
              </w:rPr>
              <w:t>Figure 2. schematic o</w:t>
            </w:r>
            <w:r w:rsidR="00314AD0">
              <w:rPr>
                <w:rFonts w:ascii="Times New Roman" w:hAnsi="Times New Roman" w:cs="Times New Roman"/>
                <w:b/>
                <w:bCs/>
              </w:rPr>
              <w:t>f robot system</w:t>
            </w:r>
          </w:p>
        </w:tc>
      </w:tr>
    </w:tbl>
    <w:p w14:paraId="6833853B" w14:textId="77777777" w:rsidR="00556C13" w:rsidRPr="001B4D63" w:rsidRDefault="00556C13" w:rsidP="00556C13">
      <w:pPr>
        <w:rPr>
          <w:rFonts w:ascii="Times New Roman" w:hAnsi="Times New Roman" w:cs="Times New Roman"/>
        </w:rPr>
      </w:pPr>
    </w:p>
    <w:p w14:paraId="4A651AA4" w14:textId="6882D965" w:rsidR="53048F5B" w:rsidRDefault="53048F5B" w:rsidP="1858D264">
      <w:pPr>
        <w:rPr>
          <w:rFonts w:ascii="Times New Roman" w:hAnsi="Times New Roman" w:cs="Times New Roman"/>
        </w:rPr>
      </w:pPr>
    </w:p>
    <w:p w14:paraId="6B059765" w14:textId="77777777" w:rsidR="0063588A" w:rsidRDefault="0063588A" w:rsidP="1858D264">
      <w:pPr>
        <w:rPr>
          <w:rFonts w:ascii="Times New Roman" w:hAnsi="Times New Roman" w:cs="Times New Roman"/>
        </w:rPr>
      </w:pPr>
    </w:p>
    <w:p w14:paraId="72C506C3" w14:textId="77777777" w:rsidR="0063588A" w:rsidRDefault="0063588A" w:rsidP="1858D264">
      <w:pPr>
        <w:rPr>
          <w:rFonts w:ascii="Times New Roman" w:hAnsi="Times New Roman" w:cs="Times New Roman"/>
        </w:rPr>
      </w:pPr>
    </w:p>
    <w:p w14:paraId="49400B39" w14:textId="77777777" w:rsidR="0063588A" w:rsidRDefault="0063588A" w:rsidP="1858D264">
      <w:pPr>
        <w:rPr>
          <w:rFonts w:ascii="Times New Roman" w:hAnsi="Times New Roman" w:cs="Times New Roman"/>
        </w:rPr>
      </w:pPr>
    </w:p>
    <w:p w14:paraId="21124D6B" w14:textId="77777777" w:rsidR="0063588A" w:rsidRDefault="0063588A" w:rsidP="1858D264">
      <w:pPr>
        <w:rPr>
          <w:rFonts w:ascii="Times New Roman" w:hAnsi="Times New Roman" w:cs="Times New Roman"/>
        </w:rPr>
      </w:pPr>
    </w:p>
    <w:p w14:paraId="29392002" w14:textId="77777777" w:rsidR="0063588A" w:rsidRDefault="0063588A" w:rsidP="1858D264">
      <w:pPr>
        <w:rPr>
          <w:rFonts w:ascii="Times New Roman" w:hAnsi="Times New Roman" w:cs="Times New Roman"/>
        </w:rPr>
      </w:pPr>
    </w:p>
    <w:p w14:paraId="4CA89E9D" w14:textId="77777777" w:rsidR="0063588A" w:rsidRPr="001B4D63" w:rsidRDefault="0063588A" w:rsidP="1858D264">
      <w:pPr>
        <w:rPr>
          <w:rFonts w:ascii="Times New Roman" w:hAnsi="Times New Roman" w:cs="Times New Roman"/>
        </w:rPr>
      </w:pPr>
    </w:p>
    <w:p w14:paraId="4BE565B3" w14:textId="6882D965" w:rsidR="1858D264" w:rsidRPr="001B4D63" w:rsidRDefault="1858D264" w:rsidP="1858D264">
      <w:pPr>
        <w:rPr>
          <w:rFonts w:ascii="Times New Roman" w:hAnsi="Times New Roman" w:cs="Times New Roman"/>
        </w:rPr>
      </w:pP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9"/>
        <w:gridCol w:w="3504"/>
        <w:gridCol w:w="3260"/>
      </w:tblGrid>
      <w:tr w:rsidR="00C92FCE" w:rsidRPr="00C92FCE" w14:paraId="06A2FD63" w14:textId="77777777" w:rsidTr="005C0E4A">
        <w:trPr>
          <w:trHeight w:val="408"/>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57068C6F" w14:textId="71285511" w:rsidR="00C92FCE" w:rsidRPr="00C92FCE" w:rsidRDefault="00F922BF" w:rsidP="00C92FCE">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C92FCE" w:rsidRPr="00C92FCE">
              <w:rPr>
                <w:rFonts w:ascii="Times New Roman" w:eastAsia="Times New Roman" w:hAnsi="Times New Roman" w:cs="Times New Roman"/>
                <w:kern w:val="0"/>
                <w:sz w:val="22"/>
                <w:szCs w:val="22"/>
                <w:lang w:val="en-GB"/>
                <w14:ligatures w14:val="none"/>
              </w:rPr>
              <w:t>Protocol</w:t>
            </w:r>
            <w:r w:rsidR="00C92FCE" w:rsidRPr="00C92FCE">
              <w:rPr>
                <w:rFonts w:ascii="Times New Roman" w:eastAsia="Times New Roman" w:hAnsi="Times New Roman" w:cs="Times New Roman"/>
                <w:kern w:val="0"/>
                <w:sz w:val="22"/>
                <w:szCs w:val="22"/>
                <w14:ligatures w14:val="none"/>
              </w:rPr>
              <w:t> </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3146571E" w14:textId="33545C12" w:rsidR="00C92FCE" w:rsidRPr="00C92FCE" w:rsidRDefault="00F922BF" w:rsidP="00C92FCE">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C92FCE" w:rsidRPr="00C92FCE">
              <w:rPr>
                <w:rFonts w:ascii="Times New Roman" w:eastAsia="Times New Roman" w:hAnsi="Times New Roman" w:cs="Times New Roman"/>
                <w:kern w:val="0"/>
                <w:sz w:val="22"/>
                <w:szCs w:val="22"/>
                <w:lang w:val="en-GB"/>
                <w14:ligatures w14:val="none"/>
              </w:rPr>
              <w:t>Component and pin</w:t>
            </w:r>
            <w:r w:rsidR="00C92FCE" w:rsidRPr="00C92FCE">
              <w:rPr>
                <w:rFonts w:ascii="Times New Roman" w:eastAsia="Times New Roman" w:hAnsi="Times New Roman" w:cs="Times New Roman"/>
                <w:kern w:val="0"/>
                <w:sz w:val="22"/>
                <w:szCs w:val="22"/>
                <w14:ligatures w14:val="none"/>
              </w:rPr>
              <w:t> </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7288D6BD" w14:textId="465CF1C9" w:rsidR="00C92FCE" w:rsidRPr="00C92FCE" w:rsidRDefault="00F922BF" w:rsidP="00C92FCE">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C92FCE" w:rsidRPr="00C92FCE">
              <w:rPr>
                <w:rFonts w:ascii="Times New Roman" w:eastAsia="Times New Roman" w:hAnsi="Times New Roman" w:cs="Times New Roman"/>
                <w:kern w:val="0"/>
                <w:sz w:val="22"/>
                <w:szCs w:val="22"/>
                <w:lang w:val="en-GB"/>
                <w14:ligatures w14:val="none"/>
              </w:rPr>
              <w:t>Component and pin</w:t>
            </w:r>
            <w:r w:rsidR="00C92FCE" w:rsidRPr="00C92FCE">
              <w:rPr>
                <w:rFonts w:ascii="Times New Roman" w:eastAsia="Times New Roman" w:hAnsi="Times New Roman" w:cs="Times New Roman"/>
                <w:kern w:val="0"/>
                <w:sz w:val="22"/>
                <w:szCs w:val="22"/>
                <w14:ligatures w14:val="none"/>
              </w:rPr>
              <w:t> </w:t>
            </w:r>
          </w:p>
        </w:tc>
      </w:tr>
      <w:tr w:rsidR="00C92FCE" w:rsidRPr="00C92FCE" w14:paraId="314F9264"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35DF61A8" w14:textId="4F8D0C93" w:rsidR="00C92FCE" w:rsidRPr="00C92FCE" w:rsidRDefault="00F922BF" w:rsidP="00C92FCE">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14:ligatures w14:val="none"/>
              </w:rPr>
              <w:t xml:space="preserve"> </w:t>
            </w:r>
            <w:r w:rsidR="00FC6BF4" w:rsidRPr="001B4D63">
              <w:rPr>
                <w:rFonts w:ascii="Times New Roman" w:eastAsia="Times New Roman" w:hAnsi="Times New Roman" w:cs="Times New Roman"/>
                <w:kern w:val="0"/>
                <w:sz w:val="22"/>
                <w:szCs w:val="22"/>
                <w14:ligatures w14:val="none"/>
              </w:rPr>
              <w:t>PWM</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55B247B1" w14:textId="5FB3FEE3" w:rsidR="00C92FCE" w:rsidRPr="00C92FCE" w:rsidRDefault="004D21E7" w:rsidP="00C92FCE">
            <w:pPr>
              <w:textAlignment w:val="baseline"/>
              <w:rPr>
                <w:rFonts w:ascii="Times New Roman" w:eastAsia="Times New Roman" w:hAnsi="Times New Roman" w:cs="Times New Roman"/>
                <w:kern w:val="0"/>
                <w:sz w:val="18"/>
                <w:szCs w:val="18"/>
                <w14:ligatures w14:val="none"/>
              </w:rPr>
            </w:pPr>
            <w:r w:rsidRPr="001B4D63">
              <w:rPr>
                <w:rFonts w:ascii="Times New Roman" w:eastAsia="Times New Roman" w:hAnsi="Times New Roman" w:cs="Times New Roman"/>
                <w:kern w:val="0"/>
                <w:sz w:val="22"/>
                <w:szCs w:val="22"/>
                <w:lang w:val="en-GB"/>
                <w14:ligatures w14:val="none"/>
              </w:rPr>
              <w:t xml:space="preserve"> </w:t>
            </w:r>
            <w:r w:rsidR="00D03A19" w:rsidRPr="001B4D63">
              <w:rPr>
                <w:rFonts w:ascii="Times New Roman" w:eastAsia="Times New Roman" w:hAnsi="Times New Roman" w:cs="Times New Roman"/>
                <w:kern w:val="0"/>
                <w:sz w:val="22"/>
                <w:szCs w:val="22"/>
                <w:lang w:val="en-GB"/>
                <w14:ligatures w14:val="none"/>
              </w:rPr>
              <w:t xml:space="preserve">Feedback </w:t>
            </w:r>
            <w:r w:rsidR="004C08A2" w:rsidRPr="001B4D63">
              <w:rPr>
                <w:rFonts w:ascii="Times New Roman" w:eastAsia="Times New Roman" w:hAnsi="Times New Roman" w:cs="Times New Roman"/>
                <w:kern w:val="0"/>
                <w:sz w:val="22"/>
                <w:szCs w:val="22"/>
                <w:lang w:val="en-GB"/>
                <w14:ligatures w14:val="none"/>
              </w:rPr>
              <w:t>360</w:t>
            </w:r>
            <w:r w:rsidR="00787409" w:rsidRPr="001B4D63">
              <w:rPr>
                <w:rFonts w:ascii="Times New Roman" w:eastAsia="Times New Roman" w:hAnsi="Times New Roman" w:cs="Times New Roman"/>
                <w:kern w:val="0"/>
                <w:sz w:val="22"/>
                <w:szCs w:val="22"/>
                <w:lang w:val="en-GB"/>
                <w14:ligatures w14:val="none"/>
              </w:rPr>
              <w:t xml:space="preserve"> </w:t>
            </w:r>
            <w:r w:rsidR="004C08A2" w:rsidRPr="001B4D63">
              <w:rPr>
                <w:rFonts w:ascii="Times New Roman" w:eastAsia="Times New Roman" w:hAnsi="Times New Roman" w:cs="Times New Roman"/>
                <w:kern w:val="0"/>
                <w:sz w:val="22"/>
                <w:szCs w:val="22"/>
                <w:lang w:val="en-GB"/>
                <w14:ligatures w14:val="none"/>
              </w:rPr>
              <w:t>Servo</w:t>
            </w:r>
            <w:r w:rsidR="003C7077" w:rsidRPr="001B4D63">
              <w:rPr>
                <w:rFonts w:ascii="Times New Roman" w:eastAsia="Times New Roman" w:hAnsi="Times New Roman" w:cs="Times New Roman"/>
                <w:kern w:val="0"/>
                <w:sz w:val="22"/>
                <w:szCs w:val="22"/>
                <w:lang w:val="en-GB"/>
                <w14:ligatures w14:val="none"/>
              </w:rPr>
              <w:t xml:space="preserve"> 1</w:t>
            </w:r>
            <w:r w:rsidR="00C92FCE" w:rsidRPr="00C92FCE">
              <w:rPr>
                <w:rFonts w:ascii="Times New Roman" w:eastAsia="Times New Roman" w:hAnsi="Times New Roman" w:cs="Times New Roman"/>
                <w:kern w:val="0"/>
                <w:sz w:val="22"/>
                <w:szCs w:val="22"/>
                <w:lang w:val="en-GB"/>
                <w14:ligatures w14:val="none"/>
              </w:rPr>
              <w:t xml:space="preserve"> - </w:t>
            </w:r>
            <w:r w:rsidR="00A15AA1" w:rsidRPr="001B4D63">
              <w:rPr>
                <w:rFonts w:ascii="Times New Roman" w:eastAsia="Times New Roman" w:hAnsi="Times New Roman" w:cs="Times New Roman"/>
                <w:kern w:val="0"/>
                <w:sz w:val="22"/>
                <w:szCs w:val="22"/>
                <w:lang w:val="en-GB"/>
                <w14:ligatures w14:val="none"/>
              </w:rPr>
              <w:t>signal</w:t>
            </w:r>
            <w:r w:rsidR="00C92FCE" w:rsidRPr="00C92FCE">
              <w:rPr>
                <w:rFonts w:ascii="Times New Roman" w:eastAsia="Times New Roman" w:hAnsi="Times New Roman" w:cs="Times New Roman"/>
                <w:kern w:val="0"/>
                <w:sz w:val="22"/>
                <w:szCs w:val="22"/>
                <w14:ligatures w14:val="none"/>
              </w:rPr>
              <w:t> </w:t>
            </w:r>
            <w:r w:rsidR="00587EDE">
              <w:rPr>
                <w:rFonts w:ascii="Times New Roman" w:eastAsia="Times New Roman" w:hAnsi="Times New Roman" w:cs="Times New Roman"/>
                <w:kern w:val="0"/>
                <w:sz w:val="22"/>
                <w:szCs w:val="22"/>
                <w14:ligatures w14:val="none"/>
              </w:rPr>
              <w:t>- Right</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33752D17" w14:textId="485C2373" w:rsidR="00C92FCE" w:rsidRPr="00C92FCE" w:rsidRDefault="00F922BF" w:rsidP="00C92FCE">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w:r w:rsidR="00FC6BF4" w:rsidRPr="001B4D63">
              <w:rPr>
                <w:rFonts w:ascii="Times New Roman" w:eastAsia="Times New Roman" w:hAnsi="Times New Roman" w:cs="Times New Roman"/>
                <w:kern w:val="0"/>
                <w:sz w:val="22"/>
                <w:szCs w:val="22"/>
                <w14:ligatures w14:val="none"/>
              </w:rPr>
              <w:t xml:space="preserve">NucleoF303RE – PA5 </w:t>
            </w:r>
            <w:r w:rsidR="00804626">
              <w:rPr>
                <w:rFonts w:ascii="Times New Roman" w:eastAsia="Times New Roman" w:hAnsi="Times New Roman" w:cs="Times New Roman"/>
                <w:kern w:val="0"/>
                <w:sz w:val="22"/>
                <w:szCs w:val="22"/>
                <w14:ligatures w14:val="none"/>
              </w:rPr>
              <w:t>(</w:t>
            </w:r>
            <w:r w:rsidR="00E10E6A">
              <w:rPr>
                <w:rFonts w:ascii="Times New Roman" w:eastAsia="Times New Roman" w:hAnsi="Times New Roman" w:cs="Times New Roman"/>
                <w:kern w:val="0"/>
                <w:sz w:val="22"/>
                <w:szCs w:val="22"/>
                <w14:ligatures w14:val="none"/>
              </w:rPr>
              <w:t>D13)</w:t>
            </w:r>
          </w:p>
        </w:tc>
      </w:tr>
      <w:tr w:rsidR="00C92FCE" w:rsidRPr="00C92FCE" w14:paraId="5D5E20F9"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54AFC14C" w14:textId="3D39054C" w:rsidR="00C92FCE" w:rsidRPr="00C92FCE" w:rsidRDefault="00F922BF" w:rsidP="00C92FCE">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14:ligatures w14:val="none"/>
              </w:rPr>
              <w:t xml:space="preserve"> </w:t>
            </w:r>
            <w:r w:rsidR="00FC6BF4" w:rsidRPr="001B4D63">
              <w:rPr>
                <w:rFonts w:ascii="Times New Roman" w:eastAsia="Times New Roman" w:hAnsi="Times New Roman" w:cs="Times New Roman"/>
                <w:kern w:val="0"/>
                <w:sz w:val="22"/>
                <w:szCs w:val="22"/>
                <w14:ligatures w14:val="none"/>
              </w:rPr>
              <w:t>PWM</w:t>
            </w:r>
            <w:r w:rsidR="00C92FCE" w:rsidRPr="00C92FCE">
              <w:rPr>
                <w:rFonts w:ascii="Times New Roman" w:eastAsia="Times New Roman" w:hAnsi="Times New Roman" w:cs="Times New Roman"/>
                <w:kern w:val="0"/>
                <w:sz w:val="22"/>
                <w:szCs w:val="22"/>
                <w14:ligatures w14:val="none"/>
              </w:rPr>
              <w:t> </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75975892" w14:textId="0A9E405F" w:rsidR="00C92FCE" w:rsidRPr="00C92FCE" w:rsidRDefault="003C7077" w:rsidP="00C92FCE">
            <w:pPr>
              <w:textAlignment w:val="baseline"/>
              <w:rPr>
                <w:rFonts w:ascii="Times New Roman" w:eastAsia="Times New Roman" w:hAnsi="Times New Roman" w:cs="Times New Roman"/>
                <w:kern w:val="0"/>
                <w:sz w:val="22"/>
                <w:szCs w:val="22"/>
                <w14:ligatures w14:val="none"/>
              </w:rPr>
            </w:pPr>
            <w:r w:rsidRPr="001B4D63">
              <w:rPr>
                <w:rFonts w:ascii="Times New Roman" w:eastAsia="Times New Roman" w:hAnsi="Times New Roman" w:cs="Times New Roman"/>
                <w:kern w:val="0"/>
                <w:sz w:val="22"/>
                <w:szCs w:val="22"/>
                <w14:ligatures w14:val="none"/>
              </w:rPr>
              <w:t xml:space="preserve"> Feedback 360 Servo </w:t>
            </w:r>
            <w:r w:rsidR="00FC6BF4" w:rsidRPr="001B4D63">
              <w:rPr>
                <w:rFonts w:ascii="Times New Roman" w:eastAsia="Times New Roman" w:hAnsi="Times New Roman" w:cs="Times New Roman"/>
                <w:kern w:val="0"/>
                <w:sz w:val="22"/>
                <w:szCs w:val="22"/>
                <w14:ligatures w14:val="none"/>
              </w:rPr>
              <w:t xml:space="preserve">2 </w:t>
            </w:r>
            <w:r w:rsidR="00587EDE">
              <w:rPr>
                <w:rFonts w:ascii="Times New Roman" w:eastAsia="Times New Roman" w:hAnsi="Times New Roman" w:cs="Times New Roman"/>
                <w:kern w:val="0"/>
                <w:sz w:val="22"/>
                <w:szCs w:val="22"/>
                <w14:ligatures w14:val="none"/>
              </w:rPr>
              <w:t>–</w:t>
            </w:r>
            <w:r w:rsidR="00FC6BF4" w:rsidRPr="001B4D63">
              <w:rPr>
                <w:rFonts w:ascii="Times New Roman" w:eastAsia="Times New Roman" w:hAnsi="Times New Roman" w:cs="Times New Roman"/>
                <w:kern w:val="0"/>
                <w:sz w:val="22"/>
                <w:szCs w:val="22"/>
                <w14:ligatures w14:val="none"/>
              </w:rPr>
              <w:t xml:space="preserve"> </w:t>
            </w:r>
            <w:r w:rsidR="00A15AA1" w:rsidRPr="001B4D63">
              <w:rPr>
                <w:rFonts w:ascii="Times New Roman" w:eastAsia="Times New Roman" w:hAnsi="Times New Roman" w:cs="Times New Roman"/>
                <w:kern w:val="0"/>
                <w:sz w:val="22"/>
                <w:szCs w:val="22"/>
                <w14:ligatures w14:val="none"/>
              </w:rPr>
              <w:t>signal</w:t>
            </w:r>
            <w:r w:rsidR="00587EDE">
              <w:rPr>
                <w:rFonts w:ascii="Times New Roman" w:eastAsia="Times New Roman" w:hAnsi="Times New Roman" w:cs="Times New Roman"/>
                <w:kern w:val="0"/>
                <w:sz w:val="22"/>
                <w:szCs w:val="22"/>
                <w14:ligatures w14:val="none"/>
              </w:rPr>
              <w:t xml:space="preserve"> - Left</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4A2DE2AF" w14:textId="00E5E278" w:rsidR="00C92FCE" w:rsidRPr="00C92FCE" w:rsidRDefault="00F922BF" w:rsidP="00C92FCE">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w:r w:rsidR="00A15AA1" w:rsidRPr="001B4D63">
              <w:rPr>
                <w:rFonts w:ascii="Times New Roman" w:eastAsia="Times New Roman" w:hAnsi="Times New Roman" w:cs="Times New Roman"/>
                <w:kern w:val="0"/>
                <w:sz w:val="22"/>
                <w:szCs w:val="22"/>
                <w14:ligatures w14:val="none"/>
              </w:rPr>
              <w:t>NucleoF303RE – PA1</w:t>
            </w:r>
            <w:r w:rsidR="00E10E6A">
              <w:rPr>
                <w:rFonts w:ascii="Times New Roman" w:eastAsia="Times New Roman" w:hAnsi="Times New Roman" w:cs="Times New Roman"/>
                <w:kern w:val="0"/>
                <w:sz w:val="22"/>
                <w:szCs w:val="22"/>
                <w14:ligatures w14:val="none"/>
              </w:rPr>
              <w:t xml:space="preserve"> (A1)</w:t>
            </w:r>
          </w:p>
        </w:tc>
      </w:tr>
      <w:tr w:rsidR="00C92FCE" w:rsidRPr="00C92FCE" w14:paraId="447440DB"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7F23E2A5" w14:textId="0061A664" w:rsidR="00C92FCE" w:rsidRPr="00C92FCE" w:rsidRDefault="00F922BF" w:rsidP="00C92FCE">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w:r w:rsidR="00994DE4" w:rsidRPr="001B4D63">
              <w:rPr>
                <w:rFonts w:ascii="Times New Roman" w:eastAsia="Times New Roman" w:hAnsi="Times New Roman" w:cs="Times New Roman"/>
                <w:kern w:val="0"/>
                <w:sz w:val="22"/>
                <w:szCs w:val="22"/>
                <w14:ligatures w14:val="none"/>
              </w:rPr>
              <w:t>PWM</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1EBACD41" w14:textId="5F3C5205" w:rsidR="00C92FCE" w:rsidRPr="00C92FCE" w:rsidRDefault="00994DE4" w:rsidP="00C92FCE">
            <w:pPr>
              <w:textAlignment w:val="baseline"/>
              <w:rPr>
                <w:rFonts w:ascii="Times New Roman" w:eastAsia="Times New Roman" w:hAnsi="Times New Roman" w:cs="Times New Roman"/>
                <w:kern w:val="0"/>
                <w:sz w:val="22"/>
                <w:szCs w:val="22"/>
                <w14:ligatures w14:val="none"/>
              </w:rPr>
            </w:pPr>
            <w:r w:rsidRPr="001B4D63">
              <w:rPr>
                <w:rFonts w:ascii="Times New Roman" w:eastAsia="Times New Roman" w:hAnsi="Times New Roman" w:cs="Times New Roman"/>
                <w:kern w:val="0"/>
                <w:sz w:val="22"/>
                <w:szCs w:val="22"/>
                <w14:ligatures w14:val="none"/>
              </w:rPr>
              <w:t xml:space="preserve"> Ultrasonic </w:t>
            </w:r>
            <w:r w:rsidR="00C73F99" w:rsidRPr="001B4D63">
              <w:rPr>
                <w:rFonts w:ascii="Times New Roman" w:eastAsia="Times New Roman" w:hAnsi="Times New Roman" w:cs="Times New Roman"/>
                <w:kern w:val="0"/>
                <w:sz w:val="22"/>
                <w:szCs w:val="22"/>
                <w14:ligatures w14:val="none"/>
              </w:rPr>
              <w:t xml:space="preserve">– Trigger </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7F60ED15" w14:textId="5C1E774F" w:rsidR="00C92FCE" w:rsidRPr="00C92FCE" w:rsidRDefault="00F922BF" w:rsidP="00C92FCE">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lang w:val="en-GB"/>
                <w14:ligatures w14:val="none"/>
              </w:rPr>
              <w:t xml:space="preserve"> </w:t>
            </w:r>
            <w:r w:rsidR="00C73F99" w:rsidRPr="001B4D63">
              <w:rPr>
                <w:rFonts w:ascii="Times New Roman" w:eastAsia="Times New Roman" w:hAnsi="Times New Roman" w:cs="Times New Roman"/>
                <w:kern w:val="0"/>
                <w:sz w:val="22"/>
                <w:szCs w:val="22"/>
                <w:lang w:val="en-GB"/>
                <w14:ligatures w14:val="none"/>
              </w:rPr>
              <w:t>NucleoF303RE – PB5</w:t>
            </w:r>
            <w:r w:rsidR="00E10E6A">
              <w:rPr>
                <w:rFonts w:ascii="Times New Roman" w:eastAsia="Times New Roman" w:hAnsi="Times New Roman" w:cs="Times New Roman"/>
                <w:kern w:val="0"/>
                <w:sz w:val="22"/>
                <w:szCs w:val="22"/>
                <w:lang w:val="en-GB"/>
                <w14:ligatures w14:val="none"/>
              </w:rPr>
              <w:t xml:space="preserve"> (D4)</w:t>
            </w:r>
          </w:p>
        </w:tc>
      </w:tr>
      <w:tr w:rsidR="00C92FCE" w:rsidRPr="00C92FCE" w14:paraId="3F32A4F6"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3AE8DFB6" w14:textId="0F065117" w:rsidR="00C92FCE" w:rsidRPr="00C92FCE" w:rsidRDefault="00F922BF" w:rsidP="00C92FCE">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w:r w:rsidR="00C73F99" w:rsidRPr="001B4D63">
              <w:rPr>
                <w:rFonts w:ascii="Times New Roman" w:eastAsia="Times New Roman" w:hAnsi="Times New Roman" w:cs="Times New Roman"/>
                <w:kern w:val="0"/>
                <w:sz w:val="22"/>
                <w:szCs w:val="22"/>
                <w14:ligatures w14:val="none"/>
              </w:rPr>
              <w:t>PWM</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12DB0DE8" w14:textId="4C37A0DA" w:rsidR="00C92FCE" w:rsidRPr="00C92FCE" w:rsidRDefault="00F922BF" w:rsidP="00C92FCE">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14:ligatures w14:val="none"/>
              </w:rPr>
              <w:t xml:space="preserve"> </w:t>
            </w:r>
            <w:r w:rsidR="00AB5FCB" w:rsidRPr="001B4D63">
              <w:rPr>
                <w:rFonts w:ascii="Times New Roman" w:eastAsia="Times New Roman" w:hAnsi="Times New Roman" w:cs="Times New Roman"/>
                <w:kern w:val="0"/>
                <w:sz w:val="22"/>
                <w:szCs w:val="22"/>
                <w14:ligatures w14:val="none"/>
              </w:rPr>
              <w:t>Ultra</w:t>
            </w:r>
            <w:r w:rsidR="00ED369A" w:rsidRPr="001B4D63">
              <w:rPr>
                <w:rFonts w:ascii="Times New Roman" w:eastAsia="Times New Roman" w:hAnsi="Times New Roman" w:cs="Times New Roman"/>
                <w:kern w:val="0"/>
                <w:sz w:val="22"/>
                <w:szCs w:val="22"/>
                <w14:ligatures w14:val="none"/>
              </w:rPr>
              <w:t>sonic - Echo</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78B12703" w14:textId="4A2A2D72" w:rsidR="00C92FCE" w:rsidRPr="00C92FCE" w:rsidRDefault="00F922BF" w:rsidP="00C92FCE">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lang w:val="en-GB"/>
                <w14:ligatures w14:val="none"/>
              </w:rPr>
              <w:t xml:space="preserve"> </w:t>
            </w:r>
            <w:r w:rsidR="00ED369A" w:rsidRPr="001B4D63">
              <w:rPr>
                <w:rFonts w:ascii="Times New Roman" w:eastAsia="Times New Roman" w:hAnsi="Times New Roman" w:cs="Times New Roman"/>
                <w:kern w:val="0"/>
                <w:sz w:val="22"/>
                <w:szCs w:val="22"/>
                <w:lang w:val="en-GB"/>
                <w14:ligatures w14:val="none"/>
              </w:rPr>
              <w:t>NucleoF303RE</w:t>
            </w:r>
            <w:r w:rsidR="00C92FCE" w:rsidRPr="00C92FCE">
              <w:rPr>
                <w:rFonts w:ascii="Times New Roman" w:eastAsia="Times New Roman" w:hAnsi="Times New Roman" w:cs="Times New Roman"/>
                <w:kern w:val="0"/>
                <w:sz w:val="22"/>
                <w:szCs w:val="22"/>
                <w:lang w:val="en-GB"/>
                <w14:ligatures w14:val="none"/>
              </w:rPr>
              <w:t xml:space="preserve"> – </w:t>
            </w:r>
            <w:r w:rsidR="004862BA" w:rsidRPr="001B4D63">
              <w:rPr>
                <w:rFonts w:ascii="Times New Roman" w:eastAsia="Times New Roman" w:hAnsi="Times New Roman" w:cs="Times New Roman"/>
                <w:kern w:val="0"/>
                <w:sz w:val="22"/>
                <w:szCs w:val="22"/>
                <w:lang w:val="en-GB"/>
                <w14:ligatures w14:val="none"/>
              </w:rPr>
              <w:t>PB8</w:t>
            </w:r>
            <w:r w:rsidR="00E10E6A">
              <w:rPr>
                <w:rFonts w:ascii="Times New Roman" w:eastAsia="Times New Roman" w:hAnsi="Times New Roman" w:cs="Times New Roman"/>
                <w:kern w:val="0"/>
                <w:sz w:val="22"/>
                <w:szCs w:val="22"/>
                <w:lang w:val="en-GB"/>
                <w14:ligatures w14:val="none"/>
              </w:rPr>
              <w:t xml:space="preserve"> (</w:t>
            </w:r>
            <w:r w:rsidR="001724A2">
              <w:rPr>
                <w:rFonts w:ascii="Times New Roman" w:eastAsia="Times New Roman" w:hAnsi="Times New Roman" w:cs="Times New Roman"/>
                <w:kern w:val="0"/>
                <w:sz w:val="22"/>
                <w:szCs w:val="22"/>
                <w:lang w:val="en-GB"/>
                <w14:ligatures w14:val="none"/>
              </w:rPr>
              <w:t>D15)</w:t>
            </w:r>
          </w:p>
        </w:tc>
      </w:tr>
      <w:tr w:rsidR="0054652B" w:rsidRPr="00C92FCE" w14:paraId="5B2296C4"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14EF4969" w14:textId="707F6647" w:rsidR="0054652B" w:rsidRPr="00C92FCE" w:rsidRDefault="00F922BF" w:rsidP="0054652B">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5804FB">
              <w:rPr>
                <w:rFonts w:ascii="Times New Roman" w:eastAsia="Times New Roman" w:hAnsi="Times New Roman" w:cs="Times New Roman"/>
                <w:kern w:val="0"/>
                <w:sz w:val="22"/>
                <w:szCs w:val="22"/>
                <w:lang w:val="en-GB"/>
                <w14:ligatures w14:val="none"/>
              </w:rPr>
              <w:t>C</w:t>
            </w:r>
            <w:r w:rsidR="0054652B" w:rsidRPr="001B4D63">
              <w:rPr>
                <w:rFonts w:ascii="Times New Roman" w:eastAsia="Times New Roman" w:hAnsi="Times New Roman" w:cs="Times New Roman"/>
                <w:kern w:val="0"/>
                <w:sz w:val="22"/>
                <w:szCs w:val="22"/>
                <w:lang w:val="en-GB"/>
                <w14:ligatures w14:val="none"/>
              </w:rPr>
              <w:t>onnection</w:t>
            </w:r>
            <w:r w:rsidR="0054652B" w:rsidRPr="00C92FCE">
              <w:rPr>
                <w:rFonts w:ascii="Times New Roman" w:eastAsia="Times New Roman" w:hAnsi="Times New Roman" w:cs="Times New Roman"/>
                <w:kern w:val="0"/>
                <w:sz w:val="22"/>
                <w:szCs w:val="22"/>
                <w:lang w:val="en-GB"/>
                <w14:ligatures w14:val="none"/>
              </w:rPr>
              <w:t> </w:t>
            </w:r>
            <w:r w:rsidR="0054652B" w:rsidRPr="00C92FCE">
              <w:rPr>
                <w:rFonts w:ascii="Times New Roman" w:eastAsia="Times New Roman" w:hAnsi="Times New Roman" w:cs="Times New Roman"/>
                <w:kern w:val="0"/>
                <w:sz w:val="22"/>
                <w:szCs w:val="22"/>
                <w14:ligatures w14:val="none"/>
              </w:rPr>
              <w:t> </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3AE00508" w14:textId="0D229B5F" w:rsidR="0054652B" w:rsidRPr="00C92FCE" w:rsidRDefault="00F922BF" w:rsidP="0054652B">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54652B" w:rsidRPr="001B4D63">
              <w:rPr>
                <w:rFonts w:ascii="Times New Roman" w:eastAsia="Times New Roman" w:hAnsi="Times New Roman" w:cs="Times New Roman"/>
                <w:kern w:val="0"/>
                <w:sz w:val="22"/>
                <w:szCs w:val="22"/>
                <w:lang w:val="en-GB"/>
                <w14:ligatures w14:val="none"/>
              </w:rPr>
              <w:t>Feedback 360 Servo 1 - VCC</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3F2DCD1D" w14:textId="45E28CEE" w:rsidR="0054652B" w:rsidRPr="00C92FCE" w:rsidRDefault="00F922BF" w:rsidP="0054652B">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lang w:val="en-GB"/>
                <w14:ligatures w14:val="none"/>
              </w:rPr>
              <w:t xml:space="preserve"> </w:t>
            </w:r>
            <w:r w:rsidR="0054652B" w:rsidRPr="001B4D63">
              <w:rPr>
                <w:rFonts w:ascii="Times New Roman" w:eastAsia="Times New Roman" w:hAnsi="Times New Roman" w:cs="Times New Roman"/>
                <w:kern w:val="0"/>
                <w:sz w:val="22"/>
                <w:szCs w:val="22"/>
                <w:lang w:val="en-GB"/>
                <w14:ligatures w14:val="none"/>
              </w:rPr>
              <w:t>NucleoF303RE</w:t>
            </w:r>
            <w:r w:rsidR="0054652B" w:rsidRPr="00C92FCE">
              <w:rPr>
                <w:rFonts w:ascii="Times New Roman" w:eastAsia="Times New Roman" w:hAnsi="Times New Roman" w:cs="Times New Roman"/>
                <w:kern w:val="0"/>
                <w:sz w:val="22"/>
                <w:szCs w:val="22"/>
                <w:lang w:val="en-GB"/>
                <w14:ligatures w14:val="none"/>
              </w:rPr>
              <w:t xml:space="preserve"> – </w:t>
            </w:r>
            <w:r w:rsidR="0054652B" w:rsidRPr="001B4D63">
              <w:rPr>
                <w:rFonts w:ascii="Times New Roman" w:eastAsia="Times New Roman" w:hAnsi="Times New Roman" w:cs="Times New Roman"/>
                <w:kern w:val="0"/>
                <w:sz w:val="22"/>
                <w:szCs w:val="22"/>
                <w:lang w:val="en-GB"/>
                <w14:ligatures w14:val="none"/>
              </w:rPr>
              <w:t>VIN</w:t>
            </w:r>
          </w:p>
        </w:tc>
      </w:tr>
      <w:tr w:rsidR="0054652B" w:rsidRPr="00C92FCE" w14:paraId="77CE7D99"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hideMark/>
          </w:tcPr>
          <w:p w14:paraId="58FED71C" w14:textId="09A74143" w:rsidR="0054652B" w:rsidRPr="00C92FCE" w:rsidRDefault="00F922BF" w:rsidP="0054652B">
            <w:pPr>
              <w:tabs>
                <w:tab w:val="right" w:pos="2987"/>
              </w:tabs>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5804FB" w:rsidRPr="001B4D63">
              <w:rPr>
                <w:rFonts w:ascii="Times New Roman" w:eastAsia="Times New Roman" w:hAnsi="Times New Roman" w:cs="Times New Roman"/>
                <w:kern w:val="0"/>
                <w:sz w:val="22"/>
                <w:szCs w:val="22"/>
                <w:lang w:val="en-GB"/>
                <w14:ligatures w14:val="none"/>
              </w:rPr>
              <w:t>C</w:t>
            </w:r>
            <w:r w:rsidR="0054652B" w:rsidRPr="001B4D63">
              <w:rPr>
                <w:rFonts w:ascii="Times New Roman" w:eastAsia="Times New Roman" w:hAnsi="Times New Roman" w:cs="Times New Roman"/>
                <w:kern w:val="0"/>
                <w:sz w:val="22"/>
                <w:szCs w:val="22"/>
                <w:lang w:val="en-GB"/>
                <w14:ligatures w14:val="none"/>
              </w:rPr>
              <w:t>onnection</w:t>
            </w:r>
            <w:r w:rsidR="005804FB">
              <w:rPr>
                <w:rFonts w:ascii="Times New Roman" w:eastAsia="Times New Roman" w:hAnsi="Times New Roman" w:cs="Times New Roman"/>
                <w:kern w:val="0"/>
                <w:sz w:val="22"/>
                <w:szCs w:val="22"/>
                <w:lang w:val="en-GB"/>
                <w14:ligatures w14:val="none"/>
              </w:rPr>
              <w:t xml:space="preserve"> </w:t>
            </w:r>
          </w:p>
        </w:tc>
        <w:tc>
          <w:tcPr>
            <w:tcW w:w="3504" w:type="dxa"/>
            <w:tcBorders>
              <w:top w:val="single" w:sz="6" w:space="0" w:color="000000"/>
              <w:left w:val="single" w:sz="6" w:space="0" w:color="000000"/>
              <w:bottom w:val="single" w:sz="6" w:space="0" w:color="000000"/>
              <w:right w:val="single" w:sz="6" w:space="0" w:color="000000"/>
            </w:tcBorders>
            <w:shd w:val="clear" w:color="auto" w:fill="auto"/>
            <w:hideMark/>
          </w:tcPr>
          <w:p w14:paraId="438F3B51" w14:textId="03AF4CA1" w:rsidR="0054652B" w:rsidRPr="00C92FCE" w:rsidRDefault="00F922BF" w:rsidP="0054652B">
            <w:pP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2"/>
                <w:szCs w:val="22"/>
                <w:lang w:val="en-GB"/>
                <w14:ligatures w14:val="none"/>
              </w:rPr>
              <w:t xml:space="preserve"> </w:t>
            </w:r>
            <w:r w:rsidR="0054652B" w:rsidRPr="001B4D63">
              <w:rPr>
                <w:rFonts w:ascii="Times New Roman" w:eastAsia="Times New Roman" w:hAnsi="Times New Roman" w:cs="Times New Roman"/>
                <w:kern w:val="0"/>
                <w:sz w:val="22"/>
                <w:szCs w:val="22"/>
                <w:lang w:val="en-GB"/>
                <w14:ligatures w14:val="none"/>
              </w:rPr>
              <w:t>Feedback 360 Servo 2 - VCC</w:t>
            </w:r>
          </w:p>
        </w:tc>
        <w:tc>
          <w:tcPr>
            <w:tcW w:w="3260" w:type="dxa"/>
            <w:tcBorders>
              <w:top w:val="single" w:sz="6" w:space="0" w:color="000000"/>
              <w:left w:val="single" w:sz="6" w:space="0" w:color="000000"/>
              <w:bottom w:val="single" w:sz="6" w:space="0" w:color="000000"/>
              <w:right w:val="single" w:sz="6" w:space="0" w:color="000000"/>
            </w:tcBorders>
            <w:shd w:val="clear" w:color="auto" w:fill="auto"/>
            <w:hideMark/>
          </w:tcPr>
          <w:p w14:paraId="68E36CB6" w14:textId="1F455C55" w:rsidR="0054652B" w:rsidRPr="00C92FCE" w:rsidRDefault="00F922BF" w:rsidP="0054652B">
            <w:pPr>
              <w:textAlignment w:val="baseline"/>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lang w:val="en-GB"/>
                <w14:ligatures w14:val="none"/>
              </w:rPr>
              <w:t xml:space="preserve"> </w:t>
            </w:r>
            <w:r w:rsidR="0054652B" w:rsidRPr="001B4D63">
              <w:rPr>
                <w:rFonts w:ascii="Times New Roman" w:eastAsia="Times New Roman" w:hAnsi="Times New Roman" w:cs="Times New Roman"/>
                <w:kern w:val="0"/>
                <w:sz w:val="22"/>
                <w:szCs w:val="22"/>
                <w:lang w:val="en-GB"/>
                <w14:ligatures w14:val="none"/>
              </w:rPr>
              <w:t>NucleoF303RE</w:t>
            </w:r>
            <w:r w:rsidR="0054652B" w:rsidRPr="00C92FCE">
              <w:rPr>
                <w:rFonts w:ascii="Times New Roman" w:eastAsia="Times New Roman" w:hAnsi="Times New Roman" w:cs="Times New Roman"/>
                <w:kern w:val="0"/>
                <w:sz w:val="22"/>
                <w:szCs w:val="22"/>
                <w:lang w:val="en-GB"/>
                <w14:ligatures w14:val="none"/>
              </w:rPr>
              <w:t xml:space="preserve"> – </w:t>
            </w:r>
            <w:r w:rsidR="0054652B" w:rsidRPr="001B4D63">
              <w:rPr>
                <w:rFonts w:ascii="Times New Roman" w:eastAsia="Times New Roman" w:hAnsi="Times New Roman" w:cs="Times New Roman"/>
                <w:kern w:val="0"/>
                <w:sz w:val="22"/>
                <w:szCs w:val="22"/>
                <w:lang w:val="en-GB"/>
                <w14:ligatures w14:val="none"/>
              </w:rPr>
              <w:t>VIN</w:t>
            </w:r>
          </w:p>
        </w:tc>
      </w:tr>
      <w:tr w:rsidR="0054652B" w:rsidRPr="001B4D63" w14:paraId="2869C4BE"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tcPr>
          <w:p w14:paraId="14556B65" w14:textId="3803ECFC" w:rsidR="0054652B" w:rsidRPr="001B4D63" w:rsidRDefault="00F922BF" w:rsidP="0054652B">
            <w:pPr>
              <w:tabs>
                <w:tab w:val="right" w:pos="2987"/>
              </w:tabs>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54652B" w:rsidRPr="001B4D63">
              <w:rPr>
                <w:rFonts w:ascii="Times New Roman" w:eastAsia="Times New Roman" w:hAnsi="Times New Roman" w:cs="Times New Roman"/>
                <w:kern w:val="0"/>
                <w:sz w:val="22"/>
                <w:szCs w:val="22"/>
                <w:lang w:val="en-GB"/>
                <w14:ligatures w14:val="none"/>
              </w:rPr>
              <w:t xml:space="preserve">Connection </w:t>
            </w:r>
          </w:p>
        </w:tc>
        <w:tc>
          <w:tcPr>
            <w:tcW w:w="3504" w:type="dxa"/>
            <w:tcBorders>
              <w:top w:val="single" w:sz="6" w:space="0" w:color="000000"/>
              <w:left w:val="single" w:sz="6" w:space="0" w:color="000000"/>
              <w:bottom w:val="single" w:sz="6" w:space="0" w:color="000000"/>
              <w:right w:val="single" w:sz="6" w:space="0" w:color="000000"/>
            </w:tcBorders>
            <w:shd w:val="clear" w:color="auto" w:fill="auto"/>
          </w:tcPr>
          <w:p w14:paraId="2C05CC65" w14:textId="771B6A0B" w:rsidR="0054652B" w:rsidRPr="001B4D63" w:rsidRDefault="00F922BF" w:rsidP="0054652B">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AB4767" w:rsidRPr="001B4D63">
              <w:rPr>
                <w:rFonts w:ascii="Times New Roman" w:eastAsia="Times New Roman" w:hAnsi="Times New Roman" w:cs="Times New Roman"/>
                <w:kern w:val="0"/>
                <w:sz w:val="22"/>
                <w:szCs w:val="22"/>
                <w:lang w:val="en-GB"/>
                <w14:ligatures w14:val="none"/>
              </w:rPr>
              <w:t>Ultrasonic</w:t>
            </w:r>
            <w:r w:rsidR="0054652B" w:rsidRPr="001B4D63">
              <w:rPr>
                <w:rFonts w:ascii="Times New Roman" w:eastAsia="Times New Roman" w:hAnsi="Times New Roman" w:cs="Times New Roman"/>
                <w:kern w:val="0"/>
                <w:sz w:val="22"/>
                <w:szCs w:val="22"/>
                <w:lang w:val="en-GB"/>
                <w14:ligatures w14:val="none"/>
              </w:rPr>
              <w:t xml:space="preserve"> - VCC</w:t>
            </w:r>
          </w:p>
        </w:tc>
        <w:tc>
          <w:tcPr>
            <w:tcW w:w="3260" w:type="dxa"/>
            <w:tcBorders>
              <w:top w:val="single" w:sz="6" w:space="0" w:color="000000"/>
              <w:left w:val="single" w:sz="6" w:space="0" w:color="000000"/>
              <w:bottom w:val="single" w:sz="6" w:space="0" w:color="000000"/>
              <w:right w:val="single" w:sz="6" w:space="0" w:color="000000"/>
            </w:tcBorders>
            <w:shd w:val="clear" w:color="auto" w:fill="auto"/>
          </w:tcPr>
          <w:p w14:paraId="757F1C33" w14:textId="42F3E280" w:rsidR="0054652B" w:rsidRPr="001B4D63" w:rsidRDefault="00F922BF" w:rsidP="0054652B">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54652B" w:rsidRPr="001B4D63">
              <w:rPr>
                <w:rFonts w:ascii="Times New Roman" w:eastAsia="Times New Roman" w:hAnsi="Times New Roman" w:cs="Times New Roman"/>
                <w:kern w:val="0"/>
                <w:sz w:val="22"/>
                <w:szCs w:val="22"/>
                <w:lang w:val="en-GB"/>
                <w14:ligatures w14:val="none"/>
              </w:rPr>
              <w:t>NucleoF303RE</w:t>
            </w:r>
            <w:r w:rsidR="0054652B" w:rsidRPr="00C92FCE">
              <w:rPr>
                <w:rFonts w:ascii="Times New Roman" w:eastAsia="Times New Roman" w:hAnsi="Times New Roman" w:cs="Times New Roman"/>
                <w:kern w:val="0"/>
                <w:sz w:val="22"/>
                <w:szCs w:val="22"/>
                <w:lang w:val="en-GB"/>
                <w14:ligatures w14:val="none"/>
              </w:rPr>
              <w:t xml:space="preserve"> – </w:t>
            </w:r>
            <w:r w:rsidR="0054652B" w:rsidRPr="001B4D63">
              <w:rPr>
                <w:rFonts w:ascii="Times New Roman" w:eastAsia="Times New Roman" w:hAnsi="Times New Roman" w:cs="Times New Roman"/>
                <w:kern w:val="0"/>
                <w:sz w:val="22"/>
                <w:szCs w:val="22"/>
                <w:lang w:val="en-GB"/>
                <w14:ligatures w14:val="none"/>
              </w:rPr>
              <w:t>VIN</w:t>
            </w:r>
          </w:p>
        </w:tc>
      </w:tr>
      <w:tr w:rsidR="00E50236" w:rsidRPr="001B4D63" w14:paraId="5437C0FA"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tcPr>
          <w:p w14:paraId="4F3CE920" w14:textId="149BCC93" w:rsidR="00E50236" w:rsidRPr="001B4D63" w:rsidRDefault="00F922BF" w:rsidP="00E50236">
            <w:pPr>
              <w:tabs>
                <w:tab w:val="right" w:pos="2987"/>
              </w:tabs>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Connection</w:t>
            </w:r>
          </w:p>
        </w:tc>
        <w:tc>
          <w:tcPr>
            <w:tcW w:w="3504" w:type="dxa"/>
            <w:tcBorders>
              <w:top w:val="single" w:sz="6" w:space="0" w:color="000000"/>
              <w:left w:val="single" w:sz="6" w:space="0" w:color="000000"/>
              <w:bottom w:val="single" w:sz="6" w:space="0" w:color="000000"/>
              <w:right w:val="single" w:sz="6" w:space="0" w:color="000000"/>
            </w:tcBorders>
            <w:shd w:val="clear" w:color="auto" w:fill="auto"/>
          </w:tcPr>
          <w:p w14:paraId="6EC861FD" w14:textId="71C0129E" w:rsidR="00E50236" w:rsidRPr="001B4D63" w:rsidRDefault="00F922BF" w:rsidP="00E50236">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Feedback 360 Servo 1 – GND</w:t>
            </w:r>
          </w:p>
        </w:tc>
        <w:tc>
          <w:tcPr>
            <w:tcW w:w="3260" w:type="dxa"/>
            <w:tcBorders>
              <w:top w:val="single" w:sz="6" w:space="0" w:color="000000"/>
              <w:left w:val="single" w:sz="6" w:space="0" w:color="000000"/>
              <w:bottom w:val="single" w:sz="6" w:space="0" w:color="000000"/>
              <w:right w:val="single" w:sz="6" w:space="0" w:color="000000"/>
            </w:tcBorders>
            <w:shd w:val="clear" w:color="auto" w:fill="auto"/>
          </w:tcPr>
          <w:p w14:paraId="1864204C" w14:textId="21451621" w:rsidR="00E50236" w:rsidRPr="001B4D63" w:rsidRDefault="00F922BF" w:rsidP="00E50236">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NucleoF303RE</w:t>
            </w:r>
            <w:r w:rsidR="00E50236" w:rsidRPr="00C92FCE">
              <w:rPr>
                <w:rFonts w:ascii="Times New Roman" w:eastAsia="Times New Roman" w:hAnsi="Times New Roman" w:cs="Times New Roman"/>
                <w:kern w:val="0"/>
                <w:sz w:val="22"/>
                <w:szCs w:val="22"/>
                <w:lang w:val="en-GB"/>
                <w14:ligatures w14:val="none"/>
              </w:rPr>
              <w:t xml:space="preserve"> – </w:t>
            </w:r>
            <w:r w:rsidR="00E50236" w:rsidRPr="001B4D63">
              <w:rPr>
                <w:rFonts w:ascii="Times New Roman" w:eastAsia="Times New Roman" w:hAnsi="Times New Roman" w:cs="Times New Roman"/>
                <w:kern w:val="0"/>
                <w:sz w:val="22"/>
                <w:szCs w:val="22"/>
                <w:lang w:val="en-GB"/>
                <w14:ligatures w14:val="none"/>
              </w:rPr>
              <w:t>GND</w:t>
            </w:r>
          </w:p>
        </w:tc>
      </w:tr>
      <w:tr w:rsidR="00E50236" w:rsidRPr="001B4D63" w14:paraId="43044DA2"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tcPr>
          <w:p w14:paraId="352C8E50" w14:textId="32E4F51B" w:rsidR="00E50236" w:rsidRPr="001B4D63" w:rsidRDefault="00F922BF" w:rsidP="00E50236">
            <w:pPr>
              <w:tabs>
                <w:tab w:val="right" w:pos="2987"/>
              </w:tabs>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Connection</w:t>
            </w:r>
          </w:p>
        </w:tc>
        <w:tc>
          <w:tcPr>
            <w:tcW w:w="3504" w:type="dxa"/>
            <w:tcBorders>
              <w:top w:val="single" w:sz="6" w:space="0" w:color="000000"/>
              <w:left w:val="single" w:sz="6" w:space="0" w:color="000000"/>
              <w:bottom w:val="single" w:sz="6" w:space="0" w:color="000000"/>
              <w:right w:val="single" w:sz="6" w:space="0" w:color="000000"/>
            </w:tcBorders>
            <w:shd w:val="clear" w:color="auto" w:fill="auto"/>
          </w:tcPr>
          <w:p w14:paraId="095C65C9" w14:textId="70972384" w:rsidR="00E50236" w:rsidRPr="001B4D63" w:rsidRDefault="00F922BF" w:rsidP="00E50236">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Feedback 360 Servo 2 – GND</w:t>
            </w:r>
          </w:p>
        </w:tc>
        <w:tc>
          <w:tcPr>
            <w:tcW w:w="3260" w:type="dxa"/>
            <w:tcBorders>
              <w:top w:val="single" w:sz="6" w:space="0" w:color="000000"/>
              <w:left w:val="single" w:sz="6" w:space="0" w:color="000000"/>
              <w:bottom w:val="single" w:sz="6" w:space="0" w:color="000000"/>
              <w:right w:val="single" w:sz="6" w:space="0" w:color="000000"/>
            </w:tcBorders>
            <w:shd w:val="clear" w:color="auto" w:fill="auto"/>
          </w:tcPr>
          <w:p w14:paraId="38B997E0" w14:textId="726EAA5B" w:rsidR="00E50236" w:rsidRPr="001B4D63" w:rsidRDefault="00F922BF" w:rsidP="00E50236">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NucleoF303RE</w:t>
            </w:r>
            <w:r w:rsidR="00E50236" w:rsidRPr="00C92FCE">
              <w:rPr>
                <w:rFonts w:ascii="Times New Roman" w:eastAsia="Times New Roman" w:hAnsi="Times New Roman" w:cs="Times New Roman"/>
                <w:kern w:val="0"/>
                <w:sz w:val="22"/>
                <w:szCs w:val="22"/>
                <w:lang w:val="en-GB"/>
                <w14:ligatures w14:val="none"/>
              </w:rPr>
              <w:t xml:space="preserve"> – </w:t>
            </w:r>
            <w:r w:rsidR="00E50236" w:rsidRPr="001B4D63">
              <w:rPr>
                <w:rFonts w:ascii="Times New Roman" w:eastAsia="Times New Roman" w:hAnsi="Times New Roman" w:cs="Times New Roman"/>
                <w:kern w:val="0"/>
                <w:sz w:val="22"/>
                <w:szCs w:val="22"/>
                <w:lang w:val="en-GB"/>
                <w14:ligatures w14:val="none"/>
              </w:rPr>
              <w:t>GND</w:t>
            </w:r>
          </w:p>
        </w:tc>
      </w:tr>
      <w:tr w:rsidR="00E50236" w:rsidRPr="001B4D63" w14:paraId="1C84C84F" w14:textId="77777777" w:rsidTr="005C0E4A">
        <w:trPr>
          <w:trHeight w:val="300"/>
        </w:trPr>
        <w:tc>
          <w:tcPr>
            <w:tcW w:w="3009" w:type="dxa"/>
            <w:tcBorders>
              <w:top w:val="single" w:sz="6" w:space="0" w:color="000000"/>
              <w:left w:val="single" w:sz="6" w:space="0" w:color="000000"/>
              <w:bottom w:val="single" w:sz="6" w:space="0" w:color="000000"/>
              <w:right w:val="single" w:sz="6" w:space="0" w:color="000000"/>
            </w:tcBorders>
            <w:shd w:val="clear" w:color="auto" w:fill="auto"/>
          </w:tcPr>
          <w:p w14:paraId="29A50C22" w14:textId="6CCDEC09" w:rsidR="00E50236" w:rsidRPr="001B4D63" w:rsidRDefault="00F922BF" w:rsidP="00E50236">
            <w:pPr>
              <w:tabs>
                <w:tab w:val="right" w:pos="2987"/>
              </w:tabs>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5804FB" w:rsidRPr="001B4D63">
              <w:rPr>
                <w:rFonts w:ascii="Times New Roman" w:eastAsia="Times New Roman" w:hAnsi="Times New Roman" w:cs="Times New Roman"/>
                <w:kern w:val="0"/>
                <w:sz w:val="22"/>
                <w:szCs w:val="22"/>
                <w:lang w:val="en-GB"/>
                <w14:ligatures w14:val="none"/>
              </w:rPr>
              <w:t>C</w:t>
            </w:r>
            <w:r w:rsidR="00E50236" w:rsidRPr="001B4D63">
              <w:rPr>
                <w:rFonts w:ascii="Times New Roman" w:eastAsia="Times New Roman" w:hAnsi="Times New Roman" w:cs="Times New Roman"/>
                <w:kern w:val="0"/>
                <w:sz w:val="22"/>
                <w:szCs w:val="22"/>
                <w:lang w:val="en-GB"/>
                <w14:ligatures w14:val="none"/>
              </w:rPr>
              <w:t>onnectio</w:t>
            </w:r>
            <w:r w:rsidR="005804FB">
              <w:rPr>
                <w:rFonts w:ascii="Times New Roman" w:eastAsia="Times New Roman" w:hAnsi="Times New Roman" w:cs="Times New Roman"/>
                <w:kern w:val="0"/>
                <w:sz w:val="22"/>
                <w:szCs w:val="22"/>
                <w:lang w:val="en-GB"/>
                <w14:ligatures w14:val="none"/>
              </w:rPr>
              <w:t xml:space="preserve">n </w:t>
            </w:r>
          </w:p>
        </w:tc>
        <w:tc>
          <w:tcPr>
            <w:tcW w:w="3504" w:type="dxa"/>
            <w:tcBorders>
              <w:top w:val="single" w:sz="6" w:space="0" w:color="000000"/>
              <w:left w:val="single" w:sz="6" w:space="0" w:color="000000"/>
              <w:bottom w:val="single" w:sz="6" w:space="0" w:color="000000"/>
              <w:right w:val="single" w:sz="6" w:space="0" w:color="000000"/>
            </w:tcBorders>
            <w:shd w:val="clear" w:color="auto" w:fill="auto"/>
          </w:tcPr>
          <w:p w14:paraId="3BCF39A9" w14:textId="713A8359" w:rsidR="00E50236" w:rsidRPr="001B4D63" w:rsidRDefault="00F922BF" w:rsidP="00E50236">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Ultrasonic – GND</w:t>
            </w:r>
          </w:p>
        </w:tc>
        <w:tc>
          <w:tcPr>
            <w:tcW w:w="3260" w:type="dxa"/>
            <w:tcBorders>
              <w:top w:val="single" w:sz="6" w:space="0" w:color="000000"/>
              <w:left w:val="single" w:sz="6" w:space="0" w:color="000000"/>
              <w:bottom w:val="single" w:sz="6" w:space="0" w:color="000000"/>
              <w:right w:val="single" w:sz="6" w:space="0" w:color="000000"/>
            </w:tcBorders>
            <w:shd w:val="clear" w:color="auto" w:fill="auto"/>
          </w:tcPr>
          <w:p w14:paraId="17E3E2E9" w14:textId="1A8A5202" w:rsidR="00E50236" w:rsidRPr="001B4D63" w:rsidRDefault="00F922BF" w:rsidP="00E50236">
            <w:pPr>
              <w:textAlignment w:val="baseline"/>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 </w:t>
            </w:r>
            <w:r w:rsidR="00E50236" w:rsidRPr="001B4D63">
              <w:rPr>
                <w:rFonts w:ascii="Times New Roman" w:eastAsia="Times New Roman" w:hAnsi="Times New Roman" w:cs="Times New Roman"/>
                <w:kern w:val="0"/>
                <w:sz w:val="22"/>
                <w:szCs w:val="22"/>
                <w:lang w:val="en-GB"/>
                <w14:ligatures w14:val="none"/>
              </w:rPr>
              <w:t>NucleoF303RE</w:t>
            </w:r>
            <w:r w:rsidR="00E50236" w:rsidRPr="00C92FCE">
              <w:rPr>
                <w:rFonts w:ascii="Times New Roman" w:eastAsia="Times New Roman" w:hAnsi="Times New Roman" w:cs="Times New Roman"/>
                <w:kern w:val="0"/>
                <w:sz w:val="22"/>
                <w:szCs w:val="22"/>
                <w:lang w:val="en-GB"/>
                <w14:ligatures w14:val="none"/>
              </w:rPr>
              <w:t xml:space="preserve"> – </w:t>
            </w:r>
            <w:r w:rsidR="00E50236" w:rsidRPr="001B4D63">
              <w:rPr>
                <w:rFonts w:ascii="Times New Roman" w:eastAsia="Times New Roman" w:hAnsi="Times New Roman" w:cs="Times New Roman"/>
                <w:kern w:val="0"/>
                <w:sz w:val="22"/>
                <w:szCs w:val="22"/>
                <w:lang w:val="en-GB"/>
                <w14:ligatures w14:val="none"/>
              </w:rPr>
              <w:t>GND</w:t>
            </w:r>
          </w:p>
        </w:tc>
      </w:tr>
    </w:tbl>
    <w:p w14:paraId="7E67EB63" w14:textId="77777777" w:rsidR="004F0DE9" w:rsidRPr="001B4D63" w:rsidRDefault="004F0DE9" w:rsidP="004F0DE9">
      <w:pPr>
        <w:rPr>
          <w:rFonts w:ascii="Times New Roman" w:hAnsi="Times New Roman" w:cs="Times New Roman"/>
        </w:rPr>
      </w:pPr>
    </w:p>
    <w:p w14:paraId="4F34E5C2" w14:textId="0B4A54C8" w:rsidR="004E71A6" w:rsidRPr="001B4D63" w:rsidRDefault="0063588A" w:rsidP="004F0DE9">
      <w:pPr>
        <w:rPr>
          <w:rFonts w:ascii="Times New Roman" w:hAnsi="Times New Roman" w:cs="Times New Roman"/>
          <w:b/>
          <w:bCs/>
        </w:rPr>
      </w:pPr>
      <w:r>
        <w:rPr>
          <w:rFonts w:ascii="Times New Roman" w:hAnsi="Times New Roman" w:cs="Times New Roman"/>
          <w:b/>
          <w:bCs/>
        </w:rPr>
        <w:t xml:space="preserve">Software </w:t>
      </w:r>
    </w:p>
    <w:p w14:paraId="2B21E548" w14:textId="77777777" w:rsidR="00B33BC8" w:rsidRPr="001B4D63" w:rsidRDefault="00B33BC8" w:rsidP="004F0DE9">
      <w:pPr>
        <w:rPr>
          <w:rFonts w:ascii="Times New Roman" w:hAnsi="Times New Roman" w:cs="Times New Roman"/>
          <w:b/>
          <w:bCs/>
        </w:rPr>
      </w:pPr>
    </w:p>
    <w:p w14:paraId="07543333" w14:textId="66811573" w:rsidR="0077484C" w:rsidRDefault="0077484C" w:rsidP="0077484C">
      <w:pPr>
        <w:rPr>
          <w:rFonts w:ascii="Times New Roman" w:hAnsi="Times New Roman" w:cs="Times New Roman"/>
          <w:b/>
          <w:bCs/>
        </w:rPr>
      </w:pPr>
      <w:r>
        <w:rPr>
          <w:rFonts w:ascii="Times New Roman" w:hAnsi="Times New Roman" w:cs="Times New Roman"/>
          <w:b/>
          <w:bCs/>
        </w:rPr>
        <w:t xml:space="preserve">Ultrasonic </w:t>
      </w:r>
    </w:p>
    <w:p w14:paraId="3401B5E4" w14:textId="6472E243" w:rsidR="00E445E5" w:rsidRPr="00E445E5" w:rsidRDefault="00E445E5" w:rsidP="0077484C">
      <w:pPr>
        <w:rPr>
          <w:rFonts w:ascii="Times New Roman" w:hAnsi="Times New Roman" w:cs="Times New Roman"/>
          <w:b/>
          <w:bCs/>
        </w:rPr>
      </w:pPr>
      <w:r w:rsidRPr="00E445E5">
        <w:rPr>
          <w:rFonts w:ascii="Times New Roman" w:hAnsi="Times New Roman" w:cs="Times New Roman"/>
          <w:color w:val="000000"/>
          <w:sz w:val="22"/>
          <w:szCs w:val="22"/>
        </w:rPr>
        <w:t>To increase the precision in detecting the low and high echo signal</w:t>
      </w:r>
      <w:r w:rsidR="00EF4B7E">
        <w:rPr>
          <w:rFonts w:ascii="Times New Roman" w:hAnsi="Times New Roman" w:cs="Times New Roman"/>
          <w:color w:val="000000"/>
          <w:sz w:val="22"/>
          <w:szCs w:val="22"/>
        </w:rPr>
        <w:t>, which determine the distance of the closet obstacle</w:t>
      </w:r>
      <w:r w:rsidRPr="00E445E5">
        <w:rPr>
          <w:rFonts w:ascii="Times New Roman" w:hAnsi="Times New Roman" w:cs="Times New Roman"/>
          <w:color w:val="000000"/>
          <w:sz w:val="22"/>
          <w:szCs w:val="22"/>
        </w:rPr>
        <w:t xml:space="preserve">. A simple state machine has been implemented. </w:t>
      </w:r>
      <w:r w:rsidRPr="00E445E5">
        <w:rPr>
          <w:rFonts w:ascii="Times New Roman" w:hAnsi="Times New Roman" w:cs="Times New Roman"/>
          <w:b/>
          <w:bCs/>
          <w:color w:val="000000"/>
          <w:sz w:val="22"/>
          <w:szCs w:val="22"/>
        </w:rPr>
        <w:t xml:space="preserve">Figure </w:t>
      </w:r>
      <w:r>
        <w:rPr>
          <w:rFonts w:ascii="Times New Roman" w:hAnsi="Times New Roman" w:cs="Times New Roman"/>
          <w:b/>
          <w:bCs/>
          <w:color w:val="000000"/>
          <w:sz w:val="22"/>
          <w:szCs w:val="22"/>
        </w:rPr>
        <w:t>4</w:t>
      </w:r>
      <w:r w:rsidRPr="00E445E5">
        <w:rPr>
          <w:rFonts w:ascii="Times New Roman" w:hAnsi="Times New Roman" w:cs="Times New Roman"/>
          <w:b/>
          <w:bCs/>
          <w:color w:val="000000"/>
          <w:sz w:val="22"/>
          <w:szCs w:val="22"/>
        </w:rPr>
        <w:t>.</w:t>
      </w:r>
      <w:r w:rsidRPr="00E445E5">
        <w:rPr>
          <w:rFonts w:ascii="Times New Roman" w:hAnsi="Times New Roman" w:cs="Times New Roman"/>
          <w:color w:val="000000"/>
          <w:sz w:val="22"/>
          <w:szCs w:val="22"/>
        </w:rPr>
        <w:t xml:space="preserve"> There are 2 states in total. ECHO_HIGH and ECHO_LOW. The state machine starts at the ECHO_LOW state and jumps to the ECHO_HIGH only when the edge detecting occurs in the period between 400us and 500us. Other detecting time is considered as noise. In contrast, the ECHO_HIGH jumps back to ECHO_LOW by any edge detecting events. However, the distance is only calculated when the time does not exceed 38ms after the rising occurs.</w:t>
      </w:r>
    </w:p>
    <w:p w14:paraId="02E646B1" w14:textId="11FA5420" w:rsidR="00A5272F" w:rsidRDefault="00A5272F" w:rsidP="00715749">
      <w:pPr>
        <w:jc w:val="center"/>
        <w:rPr>
          <w:rFonts w:ascii="Times New Roman" w:hAnsi="Times New Roman" w:cs="Times New Roman"/>
          <w:b/>
          <w:bCs/>
        </w:rPr>
        <w:pPrChange w:id="5" w:author="Hô,Kiet T.K." w:date="2024-04-25T11:18:00Z">
          <w:pPr/>
        </w:pPrChange>
      </w:pPr>
      <w:r>
        <w:rPr>
          <w:rFonts w:ascii="Arial" w:hAnsi="Arial" w:cs="Arial"/>
          <w:noProof/>
          <w:color w:val="000000"/>
          <w:sz w:val="22"/>
          <w:szCs w:val="22"/>
          <w:bdr w:val="none" w:sz="0" w:space="0" w:color="auto" w:frame="1"/>
        </w:rPr>
        <w:drawing>
          <wp:inline distT="0" distB="0" distL="0" distR="0" wp14:anchorId="027BAA45" wp14:editId="16C6FC89">
            <wp:extent cx="3759835" cy="2150745"/>
            <wp:effectExtent l="0" t="0" r="0" b="1905"/>
            <wp:docPr id="1153065620" name="Picture 115306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835" cy="2150745"/>
                    </a:xfrm>
                    <a:prstGeom prst="rect">
                      <a:avLst/>
                    </a:prstGeom>
                    <a:noFill/>
                    <a:ln>
                      <a:noFill/>
                    </a:ln>
                  </pic:spPr>
                </pic:pic>
              </a:graphicData>
            </a:graphic>
          </wp:inline>
        </w:drawing>
      </w:r>
    </w:p>
    <w:p w14:paraId="3F1BE0E3" w14:textId="663149FA" w:rsidR="0054447A" w:rsidRPr="0054447A" w:rsidRDefault="0054447A" w:rsidP="00715749">
      <w:pPr>
        <w:jc w:val="center"/>
        <w:rPr>
          <w:rFonts w:ascii="Times New Roman" w:hAnsi="Times New Roman" w:cs="Times New Roman"/>
          <w:b/>
          <w:bCs/>
          <w:sz w:val="22"/>
          <w:szCs w:val="22"/>
        </w:rPr>
        <w:pPrChange w:id="6" w:author="Hô,Kiet T.K." w:date="2024-04-25T11:18:00Z">
          <w:pPr/>
        </w:pPrChange>
      </w:pPr>
      <w:r>
        <w:rPr>
          <w:rFonts w:ascii="Times New Roman" w:hAnsi="Times New Roman" w:cs="Times New Roman"/>
          <w:b/>
          <w:bCs/>
          <w:sz w:val="22"/>
          <w:szCs w:val="22"/>
        </w:rPr>
        <w:t xml:space="preserve">Figure 4. state machine of </w:t>
      </w:r>
      <w:r w:rsidR="00BC3A66">
        <w:rPr>
          <w:rFonts w:ascii="Times New Roman" w:hAnsi="Times New Roman" w:cs="Times New Roman"/>
          <w:b/>
          <w:bCs/>
          <w:sz w:val="22"/>
          <w:szCs w:val="22"/>
        </w:rPr>
        <w:t xml:space="preserve">detecting rising and falling </w:t>
      </w:r>
      <w:r w:rsidR="001C1943">
        <w:rPr>
          <w:rFonts w:ascii="Times New Roman" w:hAnsi="Times New Roman" w:cs="Times New Roman"/>
          <w:b/>
          <w:bCs/>
          <w:sz w:val="22"/>
          <w:szCs w:val="22"/>
        </w:rPr>
        <w:t>edge of echo signal</w:t>
      </w:r>
    </w:p>
    <w:p w14:paraId="23429611" w14:textId="77777777" w:rsidR="007A203C" w:rsidRPr="001B4D63" w:rsidRDefault="007A203C" w:rsidP="004F0DE9">
      <w:pPr>
        <w:rPr>
          <w:rFonts w:ascii="Times New Roman" w:hAnsi="Times New Roman" w:cs="Times New Roman"/>
        </w:rPr>
      </w:pPr>
    </w:p>
    <w:p w14:paraId="0117DEF3" w14:textId="141DD6D5" w:rsidR="00B33BC8" w:rsidRDefault="0064762C" w:rsidP="004F0DE9">
      <w:pPr>
        <w:rPr>
          <w:rFonts w:ascii="Times New Roman" w:hAnsi="Times New Roman" w:cs="Times New Roman"/>
          <w:b/>
          <w:bCs/>
        </w:rPr>
      </w:pPr>
      <w:r w:rsidRPr="0063588A">
        <w:rPr>
          <w:rFonts w:ascii="Times New Roman" w:hAnsi="Times New Roman" w:cs="Times New Roman"/>
          <w:b/>
          <w:bCs/>
        </w:rPr>
        <w:t xml:space="preserve">Robot </w:t>
      </w:r>
    </w:p>
    <w:p w14:paraId="20170559" w14:textId="14142F8C" w:rsidR="007A203C" w:rsidRPr="007A203C" w:rsidRDefault="007A203C" w:rsidP="004F0DE9">
      <w:pPr>
        <w:rPr>
          <w:rFonts w:ascii="Times New Roman" w:hAnsi="Times New Roman" w:cs="Times New Roman"/>
        </w:rPr>
      </w:pPr>
      <w:r>
        <w:rPr>
          <w:rFonts w:ascii="Times New Roman" w:hAnsi="Times New Roman" w:cs="Times New Roman"/>
        </w:rPr>
        <w:t xml:space="preserve">The sate machine below simply show how robot </w:t>
      </w:r>
      <w:r w:rsidR="00711479">
        <w:rPr>
          <w:rFonts w:ascii="Times New Roman" w:hAnsi="Times New Roman" w:cs="Times New Roman"/>
        </w:rPr>
        <w:t xml:space="preserve">react with the distance </w:t>
      </w:r>
      <w:r w:rsidR="008F7791">
        <w:rPr>
          <w:rFonts w:ascii="Times New Roman" w:hAnsi="Times New Roman" w:cs="Times New Roman"/>
        </w:rPr>
        <w:t xml:space="preserve">value receiving from the </w:t>
      </w:r>
      <w:r w:rsidR="007077FB">
        <w:rPr>
          <w:rFonts w:ascii="Times New Roman" w:hAnsi="Times New Roman" w:cs="Times New Roman"/>
        </w:rPr>
        <w:t xml:space="preserve">ultrasonic sensor. </w:t>
      </w:r>
      <w:r w:rsidR="00644F4A">
        <w:rPr>
          <w:rFonts w:ascii="Times New Roman" w:hAnsi="Times New Roman" w:cs="Times New Roman"/>
        </w:rPr>
        <w:t>It would jump to TURNING</w:t>
      </w:r>
      <w:r w:rsidR="007956F3">
        <w:rPr>
          <w:rFonts w:ascii="Times New Roman" w:hAnsi="Times New Roman" w:cs="Times New Roman"/>
        </w:rPr>
        <w:t xml:space="preserve">, </w:t>
      </w:r>
      <w:r w:rsidR="00644F4A">
        <w:rPr>
          <w:rFonts w:ascii="Times New Roman" w:hAnsi="Times New Roman" w:cs="Times New Roman"/>
        </w:rPr>
        <w:t>if the distance lower than 1</w:t>
      </w:r>
      <w:r w:rsidR="002C0F19">
        <w:rPr>
          <w:rFonts w:ascii="Times New Roman" w:hAnsi="Times New Roman" w:cs="Times New Roman"/>
        </w:rPr>
        <w:t>0</w:t>
      </w:r>
      <w:r w:rsidR="00240717">
        <w:rPr>
          <w:rFonts w:ascii="Times New Roman" w:hAnsi="Times New Roman" w:cs="Times New Roman"/>
        </w:rPr>
        <w:t>cm</w:t>
      </w:r>
      <w:r w:rsidR="007D1DAD">
        <w:rPr>
          <w:rFonts w:ascii="Times New Roman" w:hAnsi="Times New Roman" w:cs="Times New Roman"/>
        </w:rPr>
        <w:t xml:space="preserve"> that robot would turn randomly to a direction</w:t>
      </w:r>
      <w:r w:rsidR="00644F4A">
        <w:rPr>
          <w:rFonts w:ascii="Times New Roman" w:hAnsi="Times New Roman" w:cs="Times New Roman"/>
        </w:rPr>
        <w:t xml:space="preserve"> and jump back </w:t>
      </w:r>
      <w:r w:rsidR="007956F3">
        <w:rPr>
          <w:rFonts w:ascii="Times New Roman" w:hAnsi="Times New Roman" w:cs="Times New Roman"/>
        </w:rPr>
        <w:t>to AHEAD state</w:t>
      </w:r>
      <w:r w:rsidR="0033000A">
        <w:rPr>
          <w:rFonts w:ascii="Times New Roman" w:hAnsi="Times New Roman" w:cs="Times New Roman"/>
        </w:rPr>
        <w:t xml:space="preserve">, </w:t>
      </w:r>
      <w:r w:rsidR="00440098">
        <w:rPr>
          <w:rFonts w:ascii="Times New Roman" w:hAnsi="Times New Roman" w:cs="Times New Roman"/>
        </w:rPr>
        <w:t>in which robot is going to move forward with the set speed</w:t>
      </w:r>
      <w:r w:rsidR="00F26E20">
        <w:rPr>
          <w:rFonts w:ascii="Times New Roman" w:hAnsi="Times New Roman" w:cs="Times New Roman"/>
        </w:rPr>
        <w:t xml:space="preserve">, </w:t>
      </w:r>
      <w:r w:rsidR="00433A7F">
        <w:rPr>
          <w:rFonts w:ascii="Times New Roman" w:hAnsi="Times New Roman" w:cs="Times New Roman"/>
        </w:rPr>
        <w:t xml:space="preserve">if the interval </w:t>
      </w:r>
      <w:r w:rsidR="003F44BA">
        <w:rPr>
          <w:rFonts w:ascii="Times New Roman" w:hAnsi="Times New Roman" w:cs="Times New Roman"/>
        </w:rPr>
        <w:t xml:space="preserve">is over and the distance is </w:t>
      </w:r>
      <w:r w:rsidR="00240717">
        <w:rPr>
          <w:rFonts w:ascii="Times New Roman" w:hAnsi="Times New Roman" w:cs="Times New Roman"/>
        </w:rPr>
        <w:t>longer than 10cm.</w:t>
      </w:r>
    </w:p>
    <w:p w14:paraId="00AEF23F" w14:textId="3035ACE2" w:rsidR="00EF4B7E" w:rsidRPr="00EF4B7E" w:rsidRDefault="00EF4B7E" w:rsidP="004F0DE9">
      <w:pPr>
        <w:rPr>
          <w:rFonts w:ascii="Times New Roman" w:hAnsi="Times New Roman" w:cs="Times New Roman"/>
        </w:rPr>
      </w:pPr>
    </w:p>
    <w:p w14:paraId="0999D0D6" w14:textId="36DE337C" w:rsidR="00FA7799" w:rsidRDefault="00FA7799" w:rsidP="00715749">
      <w:pPr>
        <w:jc w:val="center"/>
        <w:rPr>
          <w:rFonts w:ascii="Times New Roman" w:hAnsi="Times New Roman" w:cs="Times New Roman"/>
        </w:rPr>
        <w:pPrChange w:id="7" w:author="Hô,Kiet T.K." w:date="2024-04-25T11:18:00Z">
          <w:pPr/>
        </w:pPrChange>
      </w:pPr>
      <w:r w:rsidRPr="001B4D63">
        <w:rPr>
          <w:rFonts w:ascii="Times New Roman" w:hAnsi="Times New Roman" w:cs="Times New Roman"/>
          <w:noProof/>
        </w:rPr>
        <w:lastRenderedPageBreak/>
        <w:drawing>
          <wp:inline distT="0" distB="0" distL="0" distR="0" wp14:anchorId="0569F48B" wp14:editId="3EEA8F32">
            <wp:extent cx="2819131" cy="2348294"/>
            <wp:effectExtent l="0" t="0" r="635" b="0"/>
            <wp:docPr id="1206683394" name="Picture 120668339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83394" name="Picture 1" descr="A diagram of a machine&#10;&#10;Description automatically generated"/>
                    <pic:cNvPicPr/>
                  </pic:nvPicPr>
                  <pic:blipFill>
                    <a:blip r:embed="rId13"/>
                    <a:stretch>
                      <a:fillRect/>
                    </a:stretch>
                  </pic:blipFill>
                  <pic:spPr>
                    <a:xfrm>
                      <a:off x="0" y="0"/>
                      <a:ext cx="2824741" cy="2352967"/>
                    </a:xfrm>
                    <a:prstGeom prst="rect">
                      <a:avLst/>
                    </a:prstGeom>
                  </pic:spPr>
                </pic:pic>
              </a:graphicData>
            </a:graphic>
          </wp:inline>
        </w:drawing>
      </w:r>
    </w:p>
    <w:p w14:paraId="7377508D" w14:textId="3B78EB30" w:rsidR="0054447A" w:rsidRPr="0054447A" w:rsidRDefault="0054447A" w:rsidP="00715749">
      <w:pPr>
        <w:jc w:val="center"/>
        <w:rPr>
          <w:rFonts w:ascii="Times New Roman" w:hAnsi="Times New Roman" w:cs="Times New Roman"/>
          <w:b/>
          <w:bCs/>
          <w:sz w:val="22"/>
          <w:szCs w:val="22"/>
        </w:rPr>
        <w:pPrChange w:id="8" w:author="Hô,Kiet T.K." w:date="2024-04-25T11:18:00Z">
          <w:pPr/>
        </w:pPrChange>
      </w:pPr>
      <w:r>
        <w:rPr>
          <w:rFonts w:ascii="Times New Roman" w:hAnsi="Times New Roman" w:cs="Times New Roman"/>
          <w:b/>
          <w:bCs/>
          <w:sz w:val="22"/>
          <w:szCs w:val="22"/>
        </w:rPr>
        <w:t xml:space="preserve">Figure 5. state machine of </w:t>
      </w:r>
      <w:r w:rsidR="00212106">
        <w:rPr>
          <w:rFonts w:ascii="Times New Roman" w:hAnsi="Times New Roman" w:cs="Times New Roman"/>
          <w:b/>
          <w:bCs/>
          <w:sz w:val="22"/>
          <w:szCs w:val="22"/>
        </w:rPr>
        <w:t>av</w:t>
      </w:r>
      <w:r w:rsidR="00934292">
        <w:rPr>
          <w:rFonts w:ascii="Times New Roman" w:hAnsi="Times New Roman" w:cs="Times New Roman"/>
          <w:b/>
          <w:bCs/>
          <w:sz w:val="22"/>
          <w:szCs w:val="22"/>
        </w:rPr>
        <w:t xml:space="preserve">oiding </w:t>
      </w:r>
      <w:r w:rsidR="005576CD">
        <w:rPr>
          <w:rFonts w:ascii="Times New Roman" w:hAnsi="Times New Roman" w:cs="Times New Roman"/>
          <w:b/>
          <w:bCs/>
          <w:sz w:val="22"/>
          <w:szCs w:val="22"/>
        </w:rPr>
        <w:t xml:space="preserve">obstacle </w:t>
      </w:r>
      <w:r w:rsidR="00855810">
        <w:rPr>
          <w:rFonts w:ascii="Times New Roman" w:hAnsi="Times New Roman" w:cs="Times New Roman"/>
          <w:b/>
          <w:bCs/>
          <w:sz w:val="22"/>
          <w:szCs w:val="22"/>
        </w:rPr>
        <w:t>behavior</w:t>
      </w:r>
    </w:p>
    <w:p w14:paraId="7B5B30C1" w14:textId="77777777" w:rsidR="009B3CF7" w:rsidRDefault="009B3CF7" w:rsidP="000D002C">
      <w:pPr>
        <w:pStyle w:val="Heading2"/>
        <w:rPr>
          <w:rFonts w:ascii="Times New Roman" w:eastAsia="Calibri" w:hAnsi="Times New Roman" w:cs="Times New Roman"/>
        </w:rPr>
      </w:pPr>
      <w:r>
        <w:rPr>
          <w:rFonts w:ascii="Times New Roman" w:eastAsia="Calibri" w:hAnsi="Times New Roman" w:cs="Times New Roman"/>
        </w:rPr>
        <w:br/>
      </w:r>
    </w:p>
    <w:p w14:paraId="75C5262A" w14:textId="42CDEE82" w:rsidR="000D002C" w:rsidRPr="007A203C" w:rsidRDefault="000D002C" w:rsidP="007A203C">
      <w:pPr>
        <w:pStyle w:val="Heading2"/>
      </w:pPr>
      <w:bookmarkStart w:id="9" w:name="_Toc154003335"/>
      <w:r w:rsidRPr="001B4D63">
        <w:t>Implementation</w:t>
      </w:r>
      <w:bookmarkEnd w:id="9"/>
      <w:r w:rsidRPr="001B4D63">
        <w:t xml:space="preserve"> </w:t>
      </w:r>
    </w:p>
    <w:p w14:paraId="463EC4F5" w14:textId="77777777" w:rsidR="00036DDB" w:rsidRDefault="00036DDB" w:rsidP="001B4D63">
      <w:pPr>
        <w:rPr>
          <w:rFonts w:ascii="Times New Roman" w:hAnsi="Times New Roman" w:cs="Times New Roman"/>
          <w:b/>
          <w:bCs/>
        </w:rPr>
      </w:pPr>
    </w:p>
    <w:p w14:paraId="72D7F06F" w14:textId="303D7E77" w:rsidR="00AA70E5" w:rsidRDefault="008435C2" w:rsidP="001B4D63">
      <w:pPr>
        <w:rPr>
          <w:rFonts w:ascii="Times New Roman" w:hAnsi="Times New Roman" w:cs="Times New Roman"/>
          <w:b/>
          <w:bCs/>
        </w:rPr>
      </w:pPr>
      <w:r>
        <w:rPr>
          <w:rFonts w:ascii="Times New Roman" w:hAnsi="Times New Roman" w:cs="Times New Roman"/>
          <w:b/>
          <w:bCs/>
        </w:rPr>
        <w:t xml:space="preserve">Pusle width set </w:t>
      </w:r>
      <w:r w:rsidR="00AC6C60">
        <w:rPr>
          <w:rFonts w:ascii="Times New Roman" w:hAnsi="Times New Roman" w:cs="Times New Roman"/>
          <w:b/>
          <w:bCs/>
        </w:rPr>
        <w:t>calculation.</w:t>
      </w:r>
    </w:p>
    <w:p w14:paraId="05295EA5" w14:textId="5F3A6553" w:rsidR="0073350B" w:rsidRDefault="00D46870" w:rsidP="001B4D63">
      <w:pPr>
        <w:rPr>
          <w:rFonts w:ascii="Times New Roman" w:hAnsi="Times New Roman" w:cs="Times New Roman"/>
          <w:sz w:val="22"/>
          <w:szCs w:val="22"/>
        </w:rPr>
      </w:pPr>
      <w:r>
        <w:rPr>
          <w:rFonts w:ascii="Times New Roman" w:hAnsi="Times New Roman" w:cs="Times New Roman"/>
          <w:sz w:val="22"/>
          <w:szCs w:val="22"/>
        </w:rPr>
        <w:t xml:space="preserve">To control </w:t>
      </w:r>
      <w:r w:rsidR="00C00C00">
        <w:rPr>
          <w:rFonts w:ascii="Times New Roman" w:hAnsi="Times New Roman" w:cs="Times New Roman"/>
          <w:sz w:val="22"/>
          <w:szCs w:val="22"/>
        </w:rPr>
        <w:t>both</w:t>
      </w:r>
      <w:r>
        <w:rPr>
          <w:rFonts w:ascii="Times New Roman" w:hAnsi="Times New Roman" w:cs="Times New Roman"/>
          <w:sz w:val="22"/>
          <w:szCs w:val="22"/>
        </w:rPr>
        <w:t xml:space="preserve"> servo and Ultrasonic, it </w:t>
      </w:r>
      <w:r w:rsidR="00855186">
        <w:rPr>
          <w:rFonts w:ascii="Times New Roman" w:hAnsi="Times New Roman" w:cs="Times New Roman"/>
          <w:sz w:val="22"/>
          <w:szCs w:val="22"/>
        </w:rPr>
        <w:t xml:space="preserve">required to send a suitable pulse width </w:t>
      </w:r>
      <w:r w:rsidR="0044701D">
        <w:rPr>
          <w:rFonts w:ascii="Times New Roman" w:hAnsi="Times New Roman" w:cs="Times New Roman"/>
          <w:sz w:val="22"/>
          <w:szCs w:val="22"/>
        </w:rPr>
        <w:t xml:space="preserve">for example with 10us </w:t>
      </w:r>
      <w:r w:rsidR="00E960C0">
        <w:rPr>
          <w:rFonts w:ascii="Times New Roman" w:hAnsi="Times New Roman" w:cs="Times New Roman"/>
          <w:sz w:val="22"/>
          <w:szCs w:val="22"/>
        </w:rPr>
        <w:t>to trigger the ultrasonic</w:t>
      </w:r>
      <w:r w:rsidR="00545782">
        <w:rPr>
          <w:rFonts w:ascii="Times New Roman" w:hAnsi="Times New Roman" w:cs="Times New Roman"/>
          <w:sz w:val="22"/>
          <w:szCs w:val="22"/>
        </w:rPr>
        <w:t xml:space="preserve">. </w:t>
      </w:r>
      <w:r w:rsidR="00F35BB1">
        <w:rPr>
          <w:rFonts w:ascii="Times New Roman" w:hAnsi="Times New Roman" w:cs="Times New Roman"/>
          <w:sz w:val="22"/>
          <w:szCs w:val="22"/>
        </w:rPr>
        <w:t xml:space="preserve">our approach is to set the pulsed width following the </w:t>
      </w:r>
      <w:r w:rsidR="009131AD">
        <w:rPr>
          <w:rFonts w:ascii="Times New Roman" w:hAnsi="Times New Roman" w:cs="Times New Roman"/>
          <w:sz w:val="22"/>
          <w:szCs w:val="22"/>
        </w:rPr>
        <w:t>rate</w:t>
      </w:r>
      <w:r w:rsidR="00F35BB1">
        <w:rPr>
          <w:rFonts w:ascii="Times New Roman" w:hAnsi="Times New Roman" w:cs="Times New Roman"/>
          <w:sz w:val="22"/>
          <w:szCs w:val="22"/>
        </w:rPr>
        <w:t xml:space="preserve"> of the whole period. </w:t>
      </w:r>
      <w:r w:rsidR="008E2ADF">
        <w:rPr>
          <w:rFonts w:ascii="Times New Roman" w:hAnsi="Times New Roman" w:cs="Times New Roman"/>
          <w:sz w:val="22"/>
          <w:szCs w:val="22"/>
        </w:rPr>
        <w:t xml:space="preserve">Since </w:t>
      </w:r>
      <w:r w:rsidR="00A03CC2">
        <w:rPr>
          <w:rFonts w:ascii="Times New Roman" w:hAnsi="Times New Roman" w:cs="Times New Roman"/>
          <w:sz w:val="22"/>
          <w:szCs w:val="22"/>
        </w:rPr>
        <w:t xml:space="preserve">the </w:t>
      </w:r>
      <w:r w:rsidR="00DF6490">
        <w:rPr>
          <w:rFonts w:ascii="Times New Roman" w:hAnsi="Times New Roman" w:cs="Times New Roman"/>
          <w:sz w:val="22"/>
          <w:szCs w:val="22"/>
        </w:rPr>
        <w:t>pulsed</w:t>
      </w:r>
      <w:r w:rsidR="00A03CC2">
        <w:rPr>
          <w:rFonts w:ascii="Times New Roman" w:hAnsi="Times New Roman" w:cs="Times New Roman"/>
          <w:sz w:val="22"/>
          <w:szCs w:val="22"/>
        </w:rPr>
        <w:t xml:space="preserve"> width is set by </w:t>
      </w:r>
      <w:r w:rsidR="00FC19FB">
        <w:rPr>
          <w:rFonts w:ascii="Times New Roman" w:hAnsi="Times New Roman" w:cs="Times New Roman"/>
          <w:sz w:val="22"/>
          <w:szCs w:val="22"/>
        </w:rPr>
        <w:t xml:space="preserve">specifying the compare value on the channel with PWM </w:t>
      </w:r>
      <w:r w:rsidR="00AC6C60">
        <w:rPr>
          <w:rFonts w:ascii="Times New Roman" w:hAnsi="Times New Roman" w:cs="Times New Roman"/>
          <w:sz w:val="22"/>
          <w:szCs w:val="22"/>
        </w:rPr>
        <w:t>output</w:t>
      </w:r>
      <w:r w:rsidR="00807F1F">
        <w:rPr>
          <w:rFonts w:ascii="Times New Roman" w:hAnsi="Times New Roman" w:cs="Times New Roman"/>
          <w:sz w:val="22"/>
          <w:szCs w:val="22"/>
        </w:rPr>
        <w:t xml:space="preserve">, </w:t>
      </w:r>
      <w:r w:rsidR="00F366B2">
        <w:rPr>
          <w:rFonts w:ascii="Times New Roman" w:hAnsi="Times New Roman" w:cs="Times New Roman"/>
          <w:sz w:val="22"/>
          <w:szCs w:val="22"/>
        </w:rPr>
        <w:t>the compared value is specified</w:t>
      </w:r>
      <w:r w:rsidR="004866FD">
        <w:rPr>
          <w:rFonts w:ascii="Times New Roman" w:hAnsi="Times New Roman" w:cs="Times New Roman"/>
          <w:sz w:val="22"/>
          <w:szCs w:val="22"/>
        </w:rPr>
        <w:t xml:space="preserve"> as </w:t>
      </w:r>
      <w:r w:rsidR="004C1631">
        <w:rPr>
          <w:rFonts w:ascii="Times New Roman" w:hAnsi="Times New Roman" w:cs="Times New Roman"/>
          <w:sz w:val="22"/>
          <w:szCs w:val="22"/>
        </w:rPr>
        <w:t xml:space="preserve">the percentage of the </w:t>
      </w:r>
      <w:r w:rsidR="009E20CA">
        <w:rPr>
          <w:rFonts w:ascii="Times New Roman" w:hAnsi="Times New Roman" w:cs="Times New Roman"/>
          <w:sz w:val="22"/>
          <w:szCs w:val="22"/>
        </w:rPr>
        <w:t>max counting</w:t>
      </w:r>
      <w:r w:rsidR="00F61FE3">
        <w:rPr>
          <w:rFonts w:ascii="Times New Roman" w:hAnsi="Times New Roman" w:cs="Times New Roman"/>
          <w:sz w:val="22"/>
          <w:szCs w:val="22"/>
        </w:rPr>
        <w:t xml:space="preserve">, </w:t>
      </w:r>
      <w:r w:rsidR="005B10D1">
        <w:rPr>
          <w:rFonts w:ascii="Times New Roman" w:hAnsi="Times New Roman" w:cs="Times New Roman"/>
          <w:sz w:val="22"/>
          <w:szCs w:val="22"/>
        </w:rPr>
        <w:t xml:space="preserve">max </w:t>
      </w:r>
      <w:r w:rsidR="00AC6C60">
        <w:rPr>
          <w:rFonts w:ascii="Times New Roman" w:hAnsi="Times New Roman" w:cs="Times New Roman"/>
          <w:sz w:val="22"/>
          <w:szCs w:val="22"/>
        </w:rPr>
        <w:t>counting.</w:t>
      </w:r>
    </w:p>
    <w:p w14:paraId="11E987C8" w14:textId="77777777" w:rsidR="00C76179" w:rsidRDefault="00C76179" w:rsidP="001B4D63">
      <w:pPr>
        <w:rPr>
          <w:rFonts w:ascii="Times New Roman" w:hAnsi="Times New Roman" w:cs="Times New Roman"/>
          <w:sz w:val="22"/>
          <w:szCs w:val="22"/>
        </w:rPr>
      </w:pPr>
    </w:p>
    <w:p w14:paraId="13B21C09" w14:textId="39DFD9E8" w:rsidR="00355C1F" w:rsidRDefault="00861E75" w:rsidP="001B4D63">
      <w:pPr>
        <w:rPr>
          <w:rFonts w:ascii="Times New Roman" w:hAnsi="Times New Roman" w:cs="Times New Roman"/>
          <w:sz w:val="22"/>
          <w:szCs w:val="22"/>
        </w:rPr>
      </w:pPr>
      <w:r>
        <w:rPr>
          <w:rFonts w:ascii="Times New Roman" w:hAnsi="Times New Roman" w:cs="Times New Roman"/>
          <w:sz w:val="22"/>
          <w:szCs w:val="22"/>
        </w:rPr>
        <w:t xml:space="preserve">To do that, we simply </w:t>
      </w:r>
      <w:r w:rsidR="00CB497A">
        <w:rPr>
          <w:rFonts w:ascii="Times New Roman" w:hAnsi="Times New Roman" w:cs="Times New Roman"/>
          <w:sz w:val="22"/>
          <w:szCs w:val="22"/>
        </w:rPr>
        <w:t xml:space="preserve">use </w:t>
      </w:r>
      <w:r>
        <w:rPr>
          <w:rFonts w:ascii="Times New Roman" w:hAnsi="Times New Roman" w:cs="Times New Roman"/>
          <w:sz w:val="22"/>
          <w:szCs w:val="22"/>
        </w:rPr>
        <w:t>the function</w:t>
      </w:r>
      <w:r w:rsidR="0054447A">
        <w:rPr>
          <w:rFonts w:ascii="Times New Roman" w:hAnsi="Times New Roman" w:cs="Times New Roman"/>
          <w:sz w:val="22"/>
          <w:szCs w:val="22"/>
        </w:rPr>
        <w:t xml:space="preserve"> as in </w:t>
      </w:r>
      <w:r w:rsidR="00855810">
        <w:rPr>
          <w:rFonts w:ascii="Times New Roman" w:hAnsi="Times New Roman" w:cs="Times New Roman"/>
          <w:sz w:val="22"/>
          <w:szCs w:val="22"/>
        </w:rPr>
        <w:t xml:space="preserve">the </w:t>
      </w:r>
      <w:r w:rsidR="00855810">
        <w:rPr>
          <w:rFonts w:ascii="Times New Roman" w:hAnsi="Times New Roman" w:cs="Times New Roman"/>
          <w:b/>
          <w:bCs/>
          <w:sz w:val="22"/>
          <w:szCs w:val="22"/>
        </w:rPr>
        <w:t xml:space="preserve">Figure 6 </w:t>
      </w:r>
      <w:r w:rsidR="00855810">
        <w:rPr>
          <w:rFonts w:ascii="Times New Roman" w:hAnsi="Times New Roman" w:cs="Times New Roman"/>
          <w:sz w:val="22"/>
          <w:szCs w:val="22"/>
        </w:rPr>
        <w:t xml:space="preserve">to set the </w:t>
      </w:r>
      <w:r w:rsidR="00150E1E">
        <w:rPr>
          <w:rFonts w:ascii="Times New Roman" w:hAnsi="Times New Roman" w:cs="Times New Roman"/>
          <w:sz w:val="22"/>
          <w:szCs w:val="22"/>
        </w:rPr>
        <w:t xml:space="preserve">compare value with the intention of generating </w:t>
      </w:r>
      <w:r w:rsidR="000E6508">
        <w:rPr>
          <w:rFonts w:ascii="Times New Roman" w:hAnsi="Times New Roman" w:cs="Times New Roman"/>
          <w:sz w:val="22"/>
          <w:szCs w:val="22"/>
        </w:rPr>
        <w:t>right pulsed width.</w:t>
      </w:r>
      <w:r w:rsidR="000627A4">
        <w:rPr>
          <w:rFonts w:ascii="Times New Roman" w:hAnsi="Times New Roman" w:cs="Times New Roman"/>
          <w:sz w:val="22"/>
          <w:szCs w:val="22"/>
        </w:rPr>
        <w:t xml:space="preserve"> Since </w:t>
      </w:r>
      <w:r w:rsidR="003716B9">
        <w:rPr>
          <w:rFonts w:ascii="Times New Roman" w:hAnsi="Times New Roman" w:cs="Times New Roman"/>
          <w:sz w:val="22"/>
          <w:szCs w:val="22"/>
        </w:rPr>
        <w:t xml:space="preserve">the auto reload </w:t>
      </w:r>
      <w:r w:rsidR="00A57C42">
        <w:rPr>
          <w:rFonts w:ascii="Times New Roman" w:hAnsi="Times New Roman" w:cs="Times New Roman"/>
          <w:sz w:val="22"/>
          <w:szCs w:val="22"/>
        </w:rPr>
        <w:t xml:space="preserve">value </w:t>
      </w:r>
      <w:r w:rsidR="003716B9">
        <w:rPr>
          <w:rFonts w:ascii="Times New Roman" w:hAnsi="Times New Roman" w:cs="Times New Roman"/>
          <w:sz w:val="22"/>
          <w:szCs w:val="22"/>
        </w:rPr>
        <w:t>of all timer configurations is set to max of 16 bits</w:t>
      </w:r>
      <w:r w:rsidR="00CB497A">
        <w:rPr>
          <w:rFonts w:ascii="Times New Roman" w:hAnsi="Times New Roman" w:cs="Times New Roman"/>
          <w:sz w:val="22"/>
          <w:szCs w:val="22"/>
        </w:rPr>
        <w:t>, which indicates the length of the PWM period</w:t>
      </w:r>
      <w:r w:rsidR="00D07BBA">
        <w:rPr>
          <w:rFonts w:ascii="Times New Roman" w:hAnsi="Times New Roman" w:cs="Times New Roman"/>
          <w:sz w:val="22"/>
          <w:szCs w:val="22"/>
        </w:rPr>
        <w:t>.</w:t>
      </w:r>
      <w:r w:rsidR="00A57C42">
        <w:rPr>
          <w:rFonts w:ascii="Times New Roman" w:hAnsi="Times New Roman" w:cs="Times New Roman"/>
          <w:sz w:val="22"/>
          <w:szCs w:val="22"/>
        </w:rPr>
        <w:t xml:space="preserve"> </w:t>
      </w:r>
      <w:r w:rsidR="00BF745D">
        <w:rPr>
          <w:rFonts w:ascii="Times New Roman" w:hAnsi="Times New Roman" w:cs="Times New Roman"/>
          <w:sz w:val="22"/>
          <w:szCs w:val="22"/>
        </w:rPr>
        <w:t xml:space="preserve">Compare value would </w:t>
      </w:r>
      <w:r w:rsidR="00022B7C">
        <w:rPr>
          <w:rFonts w:ascii="Times New Roman" w:hAnsi="Times New Roman" w:cs="Times New Roman"/>
          <w:sz w:val="22"/>
          <w:szCs w:val="22"/>
        </w:rPr>
        <w:t xml:space="preserve">by </w:t>
      </w:r>
      <w:r w:rsidR="00390F65">
        <w:rPr>
          <w:rFonts w:ascii="Times New Roman" w:hAnsi="Times New Roman" w:cs="Times New Roman"/>
          <w:sz w:val="22"/>
          <w:szCs w:val="22"/>
        </w:rPr>
        <w:t xml:space="preserve">a </w:t>
      </w:r>
      <w:proofErr w:type="gramStart"/>
      <w:r w:rsidR="00390F65">
        <w:rPr>
          <w:rFonts w:ascii="Times New Roman" w:hAnsi="Times New Roman" w:cs="Times New Roman"/>
          <w:sz w:val="22"/>
          <w:szCs w:val="22"/>
        </w:rPr>
        <w:t xml:space="preserve">percentage </w:t>
      </w:r>
      <w:r w:rsidR="00022B7C">
        <w:rPr>
          <w:rFonts w:ascii="Times New Roman" w:hAnsi="Times New Roman" w:cs="Times New Roman"/>
          <w:sz w:val="22"/>
          <w:szCs w:val="22"/>
        </w:rPr>
        <w:t>times</w:t>
      </w:r>
      <w:proofErr w:type="gramEnd"/>
      <w:r w:rsidR="00022B7C">
        <w:rPr>
          <w:rFonts w:ascii="Times New Roman" w:hAnsi="Times New Roman" w:cs="Times New Roman"/>
          <w:sz w:val="22"/>
          <w:szCs w:val="22"/>
        </w:rPr>
        <w:t xml:space="preserve"> of </w:t>
      </w:r>
      <w:proofErr w:type="spellStart"/>
      <w:r w:rsidR="00390F65">
        <w:rPr>
          <w:rFonts w:ascii="Times New Roman" w:hAnsi="Times New Roman" w:cs="Times New Roman"/>
          <w:sz w:val="22"/>
          <w:szCs w:val="22"/>
        </w:rPr>
        <w:t>of</w:t>
      </w:r>
      <w:proofErr w:type="spellEnd"/>
      <w:r w:rsidR="00390F65">
        <w:rPr>
          <w:rFonts w:ascii="Times New Roman" w:hAnsi="Times New Roman" w:cs="Times New Roman"/>
          <w:sz w:val="22"/>
          <w:szCs w:val="22"/>
        </w:rPr>
        <w:t xml:space="preserve"> the</w:t>
      </w:r>
      <w:r w:rsidR="00600A3D">
        <w:rPr>
          <w:rFonts w:ascii="Times New Roman" w:hAnsi="Times New Roman" w:cs="Times New Roman"/>
          <w:sz w:val="22"/>
          <w:szCs w:val="22"/>
        </w:rPr>
        <w:t xml:space="preserve"> 16 bits max – 65535. </w:t>
      </w:r>
    </w:p>
    <w:p w14:paraId="0343D125" w14:textId="77777777" w:rsidR="00002DB4" w:rsidRDefault="00002DB4" w:rsidP="001B4D63">
      <w:pPr>
        <w:rPr>
          <w:rFonts w:ascii="Times New Roman" w:hAnsi="Times New Roman" w:cs="Times New Roman"/>
          <w:sz w:val="22"/>
          <w:szCs w:val="22"/>
        </w:rPr>
      </w:pPr>
    </w:p>
    <w:p w14:paraId="36942D9D" w14:textId="3DF5A538" w:rsidR="000E6508" w:rsidRPr="00D74F0E" w:rsidRDefault="00B9629B" w:rsidP="001B4D63">
      <w:pPr>
        <w:rPr>
          <w:rFonts w:ascii="Times New Roman" w:eastAsiaTheme="minorEastAsia" w:hAnsi="Times New Roman" w:cs="Times New Roman"/>
          <w:sz w:val="22"/>
          <w:szCs w:val="22"/>
        </w:rPr>
      </w:pPr>
      <m:oMathPara>
        <m:oMath>
          <m:r>
            <w:rPr>
              <w:rFonts w:ascii="Cambria Math" w:hAnsi="Cambria Math" w:cs="Times New Roman"/>
              <w:sz w:val="22"/>
              <w:szCs w:val="22"/>
            </w:rPr>
            <m:t>compare value=</m:t>
          </m:r>
          <m:f>
            <m:fPr>
              <m:ctrlPr>
                <w:rPr>
                  <w:rFonts w:ascii="Cambria Math" w:hAnsi="Cambria Math" w:cs="Times New Roman"/>
                  <w:i/>
                  <w:sz w:val="22"/>
                  <w:szCs w:val="22"/>
                </w:rPr>
              </m:ctrlPr>
            </m:fPr>
            <m:num>
              <m:r>
                <m:rPr>
                  <m:sty m:val="p"/>
                </m:rPr>
                <w:rPr>
                  <w:rFonts w:ascii="Cambria Math" w:hAnsi="Cambria Math" w:cs="Times New Roman"/>
                  <w:sz w:val="22"/>
                  <w:szCs w:val="22"/>
                </w:rPr>
                <m:t>65535</m:t>
              </m:r>
              <m:r>
                <w:rPr>
                  <w:rFonts w:ascii="Cambria Math" w:hAnsi="Cambria Math" w:cs="Times New Roman"/>
                  <w:sz w:val="22"/>
                  <w:szCs w:val="22"/>
                </w:rPr>
                <m:t>*percentage</m:t>
              </m:r>
            </m:num>
            <m:den>
              <m:r>
                <w:rPr>
                  <w:rFonts w:ascii="Cambria Math" w:hAnsi="Cambria Math" w:cs="Times New Roman"/>
                  <w:sz w:val="22"/>
                  <w:szCs w:val="22"/>
                </w:rPr>
                <m:t>100</m:t>
              </m:r>
            </m:den>
          </m:f>
        </m:oMath>
      </m:oMathPara>
    </w:p>
    <w:p w14:paraId="1953563C" w14:textId="71AE29AD" w:rsidR="00D74F0E" w:rsidRPr="00D74F0E" w:rsidRDefault="00D74F0E" w:rsidP="002A576E">
      <w:pPr>
        <w:jc w:val="center"/>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 xml:space="preserve">Figure 6.a </w:t>
      </w:r>
      <w:r w:rsidR="002A576E">
        <w:rPr>
          <w:rFonts w:ascii="Times New Roman" w:eastAsiaTheme="minorEastAsia" w:hAnsi="Times New Roman" w:cs="Times New Roman"/>
          <w:b/>
          <w:bCs/>
          <w:sz w:val="22"/>
          <w:szCs w:val="22"/>
        </w:rPr>
        <w:t xml:space="preserve">set the compare value following the PWM </w:t>
      </w:r>
      <w:proofErr w:type="gramStart"/>
      <w:r w:rsidR="002A576E">
        <w:rPr>
          <w:rFonts w:ascii="Times New Roman" w:eastAsiaTheme="minorEastAsia" w:hAnsi="Times New Roman" w:cs="Times New Roman"/>
          <w:b/>
          <w:bCs/>
          <w:sz w:val="22"/>
          <w:szCs w:val="22"/>
        </w:rPr>
        <w:t>percentage</w:t>
      </w:r>
      <w:proofErr w:type="gramEnd"/>
    </w:p>
    <w:p w14:paraId="098DBEF2" w14:textId="77777777" w:rsidR="000627A4" w:rsidRDefault="000627A4" w:rsidP="001B4D63">
      <w:pPr>
        <w:rPr>
          <w:rFonts w:ascii="Times New Roman" w:eastAsiaTheme="minorEastAsia" w:hAnsi="Times New Roman" w:cs="Times New Roman"/>
          <w:sz w:val="22"/>
          <w:szCs w:val="22"/>
        </w:rPr>
      </w:pPr>
    </w:p>
    <w:p w14:paraId="2830F63A" w14:textId="77777777" w:rsidR="000627A4" w:rsidRDefault="000627A4" w:rsidP="001B4D63">
      <w:pPr>
        <w:rPr>
          <w:rFonts w:ascii="Times New Roman" w:hAnsi="Times New Roman" w:cs="Times New Roman"/>
          <w:sz w:val="22"/>
          <w:szCs w:val="22"/>
        </w:rPr>
      </w:pPr>
    </w:p>
    <w:p w14:paraId="7B9D0DF4" w14:textId="12F9B125" w:rsidR="00E6483A" w:rsidRDefault="00C76179" w:rsidP="00002DB4">
      <w:pPr>
        <w:jc w:val="center"/>
        <w:rPr>
          <w:ins w:id="10" w:author="Hô,Kiet T.K." w:date="2023-11-15T21:00:00Z"/>
          <w:rFonts w:ascii="Times New Roman" w:hAnsi="Times New Roman" w:cs="Times New Roman"/>
          <w:sz w:val="22"/>
          <w:szCs w:val="22"/>
          <w:u w:val="double"/>
        </w:rPr>
      </w:pPr>
      <w:r w:rsidRPr="00C76179">
        <w:rPr>
          <w:rFonts w:ascii="Times New Roman" w:hAnsi="Times New Roman" w:cs="Times New Roman"/>
          <w:noProof/>
          <w:sz w:val="22"/>
          <w:szCs w:val="22"/>
        </w:rPr>
        <w:drawing>
          <wp:inline distT="0" distB="0" distL="0" distR="0" wp14:anchorId="601A154D" wp14:editId="57330F3C">
            <wp:extent cx="3096057" cy="1943371"/>
            <wp:effectExtent l="0" t="0" r="9525" b="0"/>
            <wp:docPr id="1796049304" name="Picture 179604930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49304" name="Picture 1" descr="A diagram of a graph&#10;&#10;Description automatically generated"/>
                    <pic:cNvPicPr/>
                  </pic:nvPicPr>
                  <pic:blipFill>
                    <a:blip r:embed="rId14"/>
                    <a:stretch>
                      <a:fillRect/>
                    </a:stretch>
                  </pic:blipFill>
                  <pic:spPr>
                    <a:xfrm>
                      <a:off x="0" y="0"/>
                      <a:ext cx="3096057" cy="1943371"/>
                    </a:xfrm>
                    <a:prstGeom prst="rect">
                      <a:avLst/>
                    </a:prstGeom>
                  </pic:spPr>
                </pic:pic>
              </a:graphicData>
            </a:graphic>
          </wp:inline>
        </w:drawing>
      </w:r>
    </w:p>
    <w:p w14:paraId="5EFDBD25" w14:textId="54E782FE" w:rsidR="001F74B0" w:rsidRPr="001F74B0" w:rsidDel="001F74B0" w:rsidRDefault="001F74B0">
      <w:pPr>
        <w:jc w:val="center"/>
        <w:rPr>
          <w:del w:id="11" w:author="Hô,Kiet T.K." w:date="2023-11-15T21:00:00Z"/>
          <w:rFonts w:ascii="Times New Roman" w:hAnsi="Times New Roman" w:cs="Times New Roman"/>
          <w:b/>
          <w:bCs/>
          <w:sz w:val="22"/>
          <w:szCs w:val="22"/>
          <w:rPrChange w:id="12" w:author="Hô,Kiet T.K." w:date="2023-11-15T21:00:00Z">
            <w:rPr>
              <w:del w:id="13" w:author="Hô,Kiet T.K." w:date="2023-11-15T21:00:00Z"/>
              <w:rFonts w:ascii="Times New Roman" w:hAnsi="Times New Roman" w:cs="Times New Roman"/>
              <w:sz w:val="22"/>
              <w:szCs w:val="22"/>
              <w:u w:val="double"/>
            </w:rPr>
          </w:rPrChange>
        </w:rPr>
        <w:pPrChange w:id="14" w:author="Hô,Kiet T.K." w:date="2023-11-15T20:59:00Z">
          <w:pPr/>
        </w:pPrChange>
      </w:pPr>
    </w:p>
    <w:p w14:paraId="09EEA37A" w14:textId="77777777" w:rsidR="00C76179" w:rsidRDefault="00C76179" w:rsidP="001B4D63">
      <w:pPr>
        <w:rPr>
          <w:rFonts w:ascii="Times New Roman" w:hAnsi="Times New Roman" w:cs="Times New Roman"/>
          <w:sz w:val="22"/>
          <w:szCs w:val="22"/>
        </w:rPr>
      </w:pPr>
    </w:p>
    <w:p w14:paraId="4CAF7CFE" w14:textId="33CE78C3" w:rsidR="001F74B0" w:rsidRPr="009A0631" w:rsidRDefault="009A0631" w:rsidP="009A0631">
      <w:pPr>
        <w:jc w:val="center"/>
        <w:rPr>
          <w:rFonts w:ascii="Times New Roman" w:hAnsi="Times New Roman" w:cs="Times New Roman"/>
          <w:b/>
          <w:bCs/>
          <w:sz w:val="22"/>
          <w:szCs w:val="22"/>
        </w:rPr>
      </w:pPr>
      <w:r w:rsidRPr="009A0631">
        <w:rPr>
          <w:rFonts w:ascii="Times New Roman" w:hAnsi="Times New Roman" w:cs="Times New Roman"/>
          <w:b/>
          <w:bCs/>
          <w:sz w:val="22"/>
          <w:szCs w:val="22"/>
        </w:rPr>
        <w:t>Figure 6.</w:t>
      </w:r>
      <w:r>
        <w:rPr>
          <w:rFonts w:ascii="Times New Roman" w:hAnsi="Times New Roman" w:cs="Times New Roman"/>
          <w:b/>
          <w:bCs/>
          <w:sz w:val="22"/>
          <w:szCs w:val="22"/>
        </w:rPr>
        <w:t xml:space="preserve"> the </w:t>
      </w:r>
      <w:proofErr w:type="spellStart"/>
      <w:r>
        <w:rPr>
          <w:rFonts w:ascii="Times New Roman" w:hAnsi="Times New Roman" w:cs="Times New Roman"/>
          <w:b/>
          <w:bCs/>
          <w:sz w:val="22"/>
          <w:szCs w:val="22"/>
        </w:rPr>
        <w:t>pwm</w:t>
      </w:r>
      <w:proofErr w:type="spellEnd"/>
      <w:r>
        <w:rPr>
          <w:rFonts w:ascii="Times New Roman" w:hAnsi="Times New Roman" w:cs="Times New Roman"/>
          <w:b/>
          <w:bCs/>
          <w:sz w:val="22"/>
          <w:szCs w:val="22"/>
        </w:rPr>
        <w:t xml:space="preserve"> duty cycle</w:t>
      </w:r>
    </w:p>
    <w:p w14:paraId="0C8E857B" w14:textId="77777777" w:rsidR="00A862B8" w:rsidRDefault="00A862B8" w:rsidP="001B4D63">
      <w:pPr>
        <w:rPr>
          <w:ins w:id="15" w:author="Hô,Kiet T.K." w:date="2023-11-15T21:00:00Z"/>
          <w:rFonts w:ascii="Times New Roman" w:hAnsi="Times New Roman" w:cs="Times New Roman"/>
          <w:b/>
          <w:bCs/>
        </w:rPr>
      </w:pPr>
    </w:p>
    <w:p w14:paraId="2501F81E" w14:textId="453A246A" w:rsidR="00705B88" w:rsidRDefault="00036DDB" w:rsidP="004F0DE9">
      <w:pPr>
        <w:rPr>
          <w:rFonts w:ascii="Times New Roman" w:hAnsi="Times New Roman" w:cs="Times New Roman"/>
          <w:b/>
          <w:bCs/>
        </w:rPr>
      </w:pPr>
      <w:r>
        <w:rPr>
          <w:rFonts w:ascii="Times New Roman" w:hAnsi="Times New Roman" w:cs="Times New Roman"/>
          <w:b/>
          <w:bCs/>
        </w:rPr>
        <w:t xml:space="preserve">Distance calculation </w:t>
      </w:r>
      <w:r w:rsidR="005E386E">
        <w:rPr>
          <w:rFonts w:ascii="Times New Roman" w:hAnsi="Times New Roman" w:cs="Times New Roman"/>
          <w:b/>
          <w:bCs/>
        </w:rPr>
        <w:t xml:space="preserve"> </w:t>
      </w:r>
    </w:p>
    <w:p w14:paraId="6D5BFDA9" w14:textId="7993EFCE" w:rsidR="00F26A97" w:rsidRPr="00F26A97" w:rsidRDefault="00F26A97" w:rsidP="004F0DE9">
      <w:pPr>
        <w:rPr>
          <w:rFonts w:ascii="Times New Roman" w:hAnsi="Times New Roman" w:cs="Times New Roman"/>
          <w:b/>
          <w:bCs/>
        </w:rPr>
      </w:pPr>
    </w:p>
    <w:p w14:paraId="36DC617A" w14:textId="77777777"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color w:val="000000"/>
          <w:kern w:val="0"/>
          <w:sz w:val="22"/>
          <w:szCs w:val="22"/>
          <w14:ligatures w14:val="none"/>
        </w:rPr>
        <w:lastRenderedPageBreak/>
        <w:t xml:space="preserve">The data sheet of the ultrasonic is already documented using the converting formula to calculate the distance based on time. </w:t>
      </w:r>
      <w:r w:rsidRPr="001B4D63">
        <w:rPr>
          <w:rFonts w:ascii="Times New Roman" w:eastAsia="Times New Roman" w:hAnsi="Times New Roman" w:cs="Times New Roman"/>
          <w:b/>
          <w:bCs/>
          <w:color w:val="000000"/>
          <w:kern w:val="0"/>
          <w:sz w:val="22"/>
          <w:szCs w:val="22"/>
          <w14:ligatures w14:val="none"/>
        </w:rPr>
        <w:t xml:space="preserve">Figure 1.c </w:t>
      </w:r>
      <w:r w:rsidRPr="001B4D63">
        <w:rPr>
          <w:rFonts w:ascii="Times New Roman" w:eastAsia="Times New Roman" w:hAnsi="Times New Roman" w:cs="Times New Roman"/>
          <w:color w:val="000000"/>
          <w:kern w:val="0"/>
          <w:sz w:val="22"/>
          <w:szCs w:val="22"/>
          <w14:ligatures w14:val="none"/>
        </w:rPr>
        <w:t xml:space="preserve">This formula is indeed just based on the normal distance calculating formula. </w:t>
      </w:r>
      <w:r w:rsidRPr="001B4D63">
        <w:rPr>
          <w:rFonts w:ascii="Times New Roman" w:eastAsia="Times New Roman" w:hAnsi="Times New Roman" w:cs="Times New Roman"/>
          <w:b/>
          <w:bCs/>
          <w:color w:val="000000"/>
          <w:kern w:val="0"/>
          <w:sz w:val="22"/>
          <w:szCs w:val="22"/>
          <w14:ligatures w14:val="none"/>
        </w:rPr>
        <w:t>Figure 1.a </w:t>
      </w:r>
    </w:p>
    <w:p w14:paraId="3F944B01" w14:textId="77777777" w:rsidR="001B4D63" w:rsidRPr="001B4D63" w:rsidRDefault="001B4D63" w:rsidP="001B4D63">
      <w:pPr>
        <w:rPr>
          <w:rFonts w:ascii="Times New Roman" w:eastAsia="Times New Roman" w:hAnsi="Times New Roman" w:cs="Times New Roman"/>
          <w:kern w:val="0"/>
          <w14:ligatures w14:val="none"/>
        </w:rPr>
      </w:pPr>
    </w:p>
    <w:p w14:paraId="370E3C5B" w14:textId="77777777"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b/>
          <w:bCs/>
          <w:color w:val="000000"/>
          <w:kern w:val="0"/>
          <w:sz w:val="22"/>
          <w:szCs w:val="22"/>
          <w14:ligatures w14:val="none"/>
        </w:rPr>
        <w:t>S = V * T</w:t>
      </w:r>
    </w:p>
    <w:p w14:paraId="382E447A" w14:textId="77777777" w:rsidR="001B4D63" w:rsidRPr="001B4D63" w:rsidRDefault="001B4D63" w:rsidP="001B4D63">
      <w:pPr>
        <w:rPr>
          <w:rFonts w:ascii="Times New Roman" w:eastAsia="Times New Roman" w:hAnsi="Times New Roman" w:cs="Times New Roman"/>
          <w:kern w:val="0"/>
          <w14:ligatures w14:val="none"/>
        </w:rPr>
      </w:pPr>
    </w:p>
    <w:p w14:paraId="6205D8DB" w14:textId="77777777"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b/>
          <w:bCs/>
          <w:color w:val="000000"/>
          <w:kern w:val="0"/>
          <w:sz w:val="22"/>
          <w:szCs w:val="22"/>
          <w14:ligatures w14:val="none"/>
        </w:rPr>
        <w:t>S</w:t>
      </w:r>
      <w:r w:rsidRPr="001B4D63">
        <w:rPr>
          <w:rFonts w:ascii="Times New Roman" w:eastAsia="Times New Roman" w:hAnsi="Times New Roman" w:cs="Times New Roman"/>
          <w:color w:val="000000"/>
          <w:kern w:val="0"/>
          <w:sz w:val="22"/>
          <w:szCs w:val="22"/>
          <w14:ligatures w14:val="none"/>
        </w:rPr>
        <w:t>(m): the travelling distance of the object</w:t>
      </w:r>
    </w:p>
    <w:p w14:paraId="155D2FEA" w14:textId="77777777"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b/>
          <w:bCs/>
          <w:color w:val="000000"/>
          <w:kern w:val="0"/>
          <w:sz w:val="22"/>
          <w:szCs w:val="22"/>
          <w14:ligatures w14:val="none"/>
        </w:rPr>
        <w:t>V</w:t>
      </w:r>
      <w:r w:rsidRPr="001B4D63">
        <w:rPr>
          <w:rFonts w:ascii="Times New Roman" w:eastAsia="Times New Roman" w:hAnsi="Times New Roman" w:cs="Times New Roman"/>
          <w:color w:val="000000"/>
          <w:kern w:val="0"/>
          <w:sz w:val="22"/>
          <w:szCs w:val="22"/>
          <w14:ligatures w14:val="none"/>
        </w:rPr>
        <w:t>(m/s): the travelling velocity of the object</w:t>
      </w:r>
    </w:p>
    <w:p w14:paraId="3303DC21" w14:textId="77777777"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b/>
          <w:bCs/>
          <w:color w:val="000000"/>
          <w:kern w:val="0"/>
          <w:sz w:val="22"/>
          <w:szCs w:val="22"/>
          <w14:ligatures w14:val="none"/>
        </w:rPr>
        <w:t>T</w:t>
      </w:r>
      <w:r w:rsidRPr="001B4D63">
        <w:rPr>
          <w:rFonts w:ascii="Times New Roman" w:eastAsia="Times New Roman" w:hAnsi="Times New Roman" w:cs="Times New Roman"/>
          <w:color w:val="000000"/>
          <w:kern w:val="0"/>
          <w:sz w:val="22"/>
          <w:szCs w:val="22"/>
          <w14:ligatures w14:val="none"/>
        </w:rPr>
        <w:t>(s): the travelling time of the object</w:t>
      </w:r>
    </w:p>
    <w:p w14:paraId="3620B9B4" w14:textId="768687CF"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b/>
          <w:bCs/>
          <w:color w:val="000000"/>
          <w:kern w:val="0"/>
          <w:sz w:val="22"/>
          <w:szCs w:val="22"/>
          <w14:ligatures w14:val="none"/>
        </w:rPr>
        <w:t>Figure 1.a the formula of the travelling distance of an object</w:t>
      </w:r>
    </w:p>
    <w:p w14:paraId="2080EE75" w14:textId="77777777" w:rsidR="001B4D63" w:rsidRPr="001B4D63" w:rsidRDefault="001B4D63" w:rsidP="001B4D63">
      <w:pPr>
        <w:spacing w:after="240"/>
        <w:rPr>
          <w:rFonts w:ascii="Times New Roman" w:eastAsia="Times New Roman" w:hAnsi="Times New Roman" w:cs="Times New Roman"/>
          <w:kern w:val="0"/>
          <w14:ligatures w14:val="none"/>
        </w:rPr>
      </w:pPr>
    </w:p>
    <w:p w14:paraId="0D48BD99" w14:textId="5E7A138D"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color w:val="000000"/>
          <w:kern w:val="0"/>
          <w:sz w:val="22"/>
          <w:szCs w:val="22"/>
          <w14:ligatures w14:val="none"/>
        </w:rPr>
        <w:t>However, the distance must be measured in cm and the time measurements are following the mentioned mechanism and by applying the sound speed - 383 m/s. We get</w:t>
      </w:r>
      <w:r w:rsidRPr="001B4D63">
        <w:rPr>
          <w:rFonts w:ascii="Times New Roman" w:eastAsia="Times New Roman" w:hAnsi="Times New Roman" w:cs="Times New Roman"/>
          <w:b/>
          <w:bCs/>
          <w:color w:val="000000"/>
          <w:kern w:val="0"/>
          <w:sz w:val="22"/>
          <w:szCs w:val="22"/>
          <w14:ligatures w14:val="none"/>
        </w:rPr>
        <w:t xml:space="preserve"> </w:t>
      </w:r>
      <w:r w:rsidRPr="001B4D63">
        <w:rPr>
          <w:rFonts w:ascii="Times New Roman" w:eastAsia="Times New Roman" w:hAnsi="Times New Roman" w:cs="Times New Roman"/>
          <w:color w:val="000000"/>
          <w:kern w:val="0"/>
          <w:sz w:val="22"/>
          <w:szCs w:val="22"/>
          <w14:ligatures w14:val="none"/>
        </w:rPr>
        <w:t xml:space="preserve">the formula as in the figure. </w:t>
      </w:r>
      <w:r w:rsidRPr="001B4D63">
        <w:rPr>
          <w:rFonts w:ascii="Times New Roman" w:eastAsia="Times New Roman" w:hAnsi="Times New Roman" w:cs="Times New Roman"/>
          <w:b/>
          <w:bCs/>
          <w:color w:val="000000"/>
          <w:kern w:val="0"/>
          <w:sz w:val="22"/>
          <w:szCs w:val="22"/>
          <w14:ligatures w14:val="none"/>
        </w:rPr>
        <w:t xml:space="preserve">Figure 1.b. </w:t>
      </w:r>
      <w:r w:rsidRPr="001B4D63">
        <w:rPr>
          <w:rFonts w:ascii="Times New Roman" w:eastAsia="Times New Roman" w:hAnsi="Times New Roman" w:cs="Times New Roman"/>
          <w:color w:val="000000"/>
          <w:kern w:val="0"/>
          <w:sz w:val="22"/>
          <w:szCs w:val="22"/>
          <w14:ligatures w14:val="none"/>
        </w:rPr>
        <w:t xml:space="preserve">It needs to be mentioned that the travelling distance of </w:t>
      </w:r>
      <w:r w:rsidR="005E386E" w:rsidRPr="001B4D63">
        <w:rPr>
          <w:rFonts w:ascii="Times New Roman" w:eastAsia="Times New Roman" w:hAnsi="Times New Roman" w:cs="Times New Roman"/>
          <w:color w:val="000000"/>
          <w:kern w:val="0"/>
          <w:sz w:val="22"/>
          <w:szCs w:val="22"/>
          <w14:ligatures w14:val="none"/>
        </w:rPr>
        <w:t>sound is</w:t>
      </w:r>
      <w:r w:rsidRPr="001B4D63">
        <w:rPr>
          <w:rFonts w:ascii="Times New Roman" w:eastAsia="Times New Roman" w:hAnsi="Times New Roman" w:cs="Times New Roman"/>
          <w:color w:val="000000"/>
          <w:kern w:val="0"/>
          <w:sz w:val="22"/>
          <w:szCs w:val="22"/>
          <w14:ligatures w14:val="none"/>
        </w:rPr>
        <w:t xml:space="preserve"> doubling the distance to the closet object, since the sound needs to travel to the object and echo </w:t>
      </w:r>
      <w:proofErr w:type="gramStart"/>
      <w:r w:rsidRPr="001B4D63">
        <w:rPr>
          <w:rFonts w:ascii="Times New Roman" w:eastAsia="Times New Roman" w:hAnsi="Times New Roman" w:cs="Times New Roman"/>
          <w:color w:val="000000"/>
          <w:kern w:val="0"/>
          <w:sz w:val="22"/>
          <w:szCs w:val="22"/>
          <w14:ligatures w14:val="none"/>
        </w:rPr>
        <w:t>back..</w:t>
      </w:r>
      <w:proofErr w:type="gramEnd"/>
      <w:r w:rsidRPr="001B4D63">
        <w:rPr>
          <w:rFonts w:ascii="Times New Roman" w:eastAsia="Times New Roman" w:hAnsi="Times New Roman" w:cs="Times New Roman"/>
          <w:color w:val="000000"/>
          <w:kern w:val="0"/>
          <w:sz w:val="22"/>
          <w:szCs w:val="22"/>
          <w14:ligatures w14:val="none"/>
        </w:rPr>
        <w:t xml:space="preserve"> The </w:t>
      </w:r>
      <w:r w:rsidR="005E386E" w:rsidRPr="001B4D63">
        <w:rPr>
          <w:rFonts w:ascii="Times New Roman" w:eastAsia="Times New Roman" w:hAnsi="Times New Roman" w:cs="Times New Roman"/>
          <w:color w:val="000000"/>
          <w:kern w:val="0"/>
          <w:sz w:val="22"/>
          <w:szCs w:val="22"/>
          <w14:ligatures w14:val="none"/>
        </w:rPr>
        <w:t>Constance</w:t>
      </w:r>
      <w:r w:rsidRPr="001B4D63">
        <w:rPr>
          <w:rFonts w:ascii="Times New Roman" w:eastAsia="Times New Roman" w:hAnsi="Times New Roman" w:cs="Times New Roman"/>
          <w:color w:val="000000"/>
          <w:kern w:val="0"/>
          <w:sz w:val="22"/>
          <w:szCs w:val="22"/>
          <w14:ligatures w14:val="none"/>
        </w:rPr>
        <w:t xml:space="preserve"> numbers has been round back to </w:t>
      </w:r>
      <w:r w:rsidRPr="001B4D63">
        <w:rPr>
          <w:rFonts w:ascii="Times New Roman" w:eastAsia="Times New Roman" w:hAnsi="Times New Roman" w:cs="Times New Roman"/>
          <w:color w:val="000000"/>
          <w:kern w:val="0"/>
          <w:sz w:val="28"/>
          <w:szCs w:val="28"/>
          <w14:ligatures w14:val="none"/>
        </w:rPr>
        <w:t xml:space="preserve">158 </w:t>
      </w:r>
      <w:r w:rsidRPr="001B4D63">
        <w:rPr>
          <w:rFonts w:ascii="Times New Roman" w:eastAsia="Times New Roman" w:hAnsi="Times New Roman" w:cs="Times New Roman"/>
          <w:color w:val="000000"/>
          <w:kern w:val="0"/>
          <w:sz w:val="22"/>
          <w:szCs w:val="22"/>
          <w14:ligatures w14:val="none"/>
        </w:rPr>
        <w:t xml:space="preserve">as in </w:t>
      </w:r>
      <w:r w:rsidRPr="001B4D63">
        <w:rPr>
          <w:rFonts w:ascii="Times New Roman" w:eastAsia="Times New Roman" w:hAnsi="Times New Roman" w:cs="Times New Roman"/>
          <w:b/>
          <w:bCs/>
          <w:color w:val="000000"/>
          <w:kern w:val="0"/>
          <w:sz w:val="22"/>
          <w:szCs w:val="22"/>
          <w14:ligatures w14:val="none"/>
        </w:rPr>
        <w:t>figure 1.c</w:t>
      </w:r>
    </w:p>
    <w:p w14:paraId="3A9E47D0" w14:textId="77777777" w:rsidR="001B4D63" w:rsidRPr="001B4D63" w:rsidRDefault="001B4D63" w:rsidP="001B4D63">
      <w:pPr>
        <w:rPr>
          <w:rFonts w:ascii="Times New Roman" w:eastAsia="Times New Roman" w:hAnsi="Times New Roman" w:cs="Times New Roman"/>
          <w:kern w:val="0"/>
          <w14:ligatures w14:val="none"/>
        </w:rPr>
      </w:pPr>
    </w:p>
    <w:p w14:paraId="6535B700" w14:textId="0F34293C" w:rsidR="001B4D63" w:rsidRDefault="001B4D63" w:rsidP="001B4D63">
      <w:pPr>
        <w:rPr>
          <w:rFonts w:ascii="Times New Roman" w:eastAsia="Times New Roman" w:hAnsi="Times New Roman" w:cs="Times New Roman"/>
          <w:color w:val="000000"/>
          <w:kern w:val="0"/>
          <w:sz w:val="22"/>
          <w:szCs w:val="22"/>
          <w14:ligatures w14:val="none"/>
        </w:rPr>
      </w:pPr>
      <w:r w:rsidRPr="001B4D63">
        <w:rPr>
          <w:rFonts w:ascii="Times New Roman" w:eastAsia="Times New Roman" w:hAnsi="Times New Roman" w:cs="Times New Roman"/>
          <w:color w:val="000000"/>
          <w:kern w:val="0"/>
          <w:sz w:val="22"/>
          <w:szCs w:val="22"/>
          <w14:ligatures w14:val="none"/>
        </w:rPr>
        <w:t>Distance (cm) =</w:t>
      </w:r>
      <w:r w:rsidR="00FC7FE6">
        <w:rPr>
          <w:rFonts w:ascii="Times New Roman" w:eastAsia="Times New Roman" w:hAnsi="Times New Roman" w:cs="Times New Roman"/>
          <w:color w:val="000000"/>
          <w:kern w:val="0"/>
          <w:sz w:val="22"/>
          <w:szCs w:val="22"/>
          <w14:ligatures w14:val="none"/>
        </w:rPr>
        <w:t xml:space="preserve"> </w:t>
      </w:r>
      <m:oMath>
        <m:f>
          <m:fPr>
            <m:ctrlPr>
              <w:rPr>
                <w:rFonts w:ascii="Cambria Math" w:eastAsia="Times New Roman" w:hAnsi="Cambria Math" w:cs="Times New Roman"/>
                <w:i/>
                <w:color w:val="000000"/>
                <w:kern w:val="0"/>
                <w:sz w:val="22"/>
                <w:szCs w:val="22"/>
                <w14:ligatures w14:val="none"/>
              </w:rPr>
            </m:ctrlPr>
          </m:fPr>
          <m:num>
            <m:r>
              <m:rPr>
                <m:sty m:val="p"/>
              </m:rPr>
              <w:rPr>
                <w:rFonts w:ascii="Cambria Math" w:eastAsia="Times New Roman" w:hAnsi="Cambria Math" w:cs="Times New Roman"/>
                <w:color w:val="000000"/>
                <w:kern w:val="0"/>
                <w:sz w:val="22"/>
                <w:szCs w:val="22"/>
                <w14:ligatures w14:val="none"/>
              </w:rPr>
              <m:t xml:space="preserve">time * 343 * </m:t>
            </m:r>
            <m:sSup>
              <m:sSupPr>
                <m:ctrlPr>
                  <w:rPr>
                    <w:rFonts w:ascii="Cambria Math" w:eastAsia="Times New Roman" w:hAnsi="Cambria Math" w:cs="Times New Roman"/>
                    <w:color w:val="000000"/>
                    <w:kern w:val="0"/>
                    <w:sz w:val="22"/>
                    <w:szCs w:val="22"/>
                    <w14:ligatures w14:val="none"/>
                  </w:rPr>
                </m:ctrlPr>
              </m:sSupPr>
              <m:e>
                <m:r>
                  <w:rPr>
                    <w:rFonts w:ascii="Cambria Math" w:eastAsia="Times New Roman" w:hAnsi="Cambria Math" w:cs="Times New Roman"/>
                    <w:color w:val="000000"/>
                    <w:kern w:val="0"/>
                    <w:sz w:val="22"/>
                    <w:szCs w:val="22"/>
                    <w14:ligatures w14:val="none"/>
                  </w:rPr>
                  <m:t>10</m:t>
                </m:r>
              </m:e>
              <m:sup>
                <m:r>
                  <w:rPr>
                    <w:rFonts w:ascii="Cambria Math" w:eastAsia="Times New Roman" w:hAnsi="Cambria Math" w:cs="Times New Roman"/>
                    <w:color w:val="000000"/>
                    <w:kern w:val="0"/>
                    <w:sz w:val="22"/>
                    <w:szCs w:val="22"/>
                    <w14:ligatures w14:val="none"/>
                  </w:rPr>
                  <m:t>-6</m:t>
                </m:r>
              </m:sup>
            </m:sSup>
            <m:r>
              <m:rPr>
                <m:sty m:val="p"/>
              </m:rPr>
              <w:rPr>
                <w:rFonts w:ascii="Cambria Math" w:eastAsia="Times New Roman" w:hAnsi="Cambria Math" w:cs="Times New Roman"/>
                <w:color w:val="000000"/>
                <w:kern w:val="0"/>
                <w:sz w:val="22"/>
                <w:szCs w:val="22"/>
                <w14:ligatures w14:val="none"/>
              </w:rPr>
              <m:t xml:space="preserve"> * </m:t>
            </m:r>
            <m:sSup>
              <m:sSupPr>
                <m:ctrlPr>
                  <w:rPr>
                    <w:rFonts w:ascii="Cambria Math" w:eastAsia="Times New Roman" w:hAnsi="Cambria Math" w:cs="Times New Roman"/>
                    <w:color w:val="000000"/>
                    <w:kern w:val="0"/>
                    <w:sz w:val="22"/>
                    <w:szCs w:val="22"/>
                    <w14:ligatures w14:val="none"/>
                  </w:rPr>
                </m:ctrlPr>
              </m:sSupPr>
              <m:e>
                <m:r>
                  <w:rPr>
                    <w:rFonts w:ascii="Cambria Math" w:eastAsia="Times New Roman" w:hAnsi="Cambria Math" w:cs="Times New Roman"/>
                    <w:color w:val="000000"/>
                    <w:kern w:val="0"/>
                    <w:sz w:val="22"/>
                    <w:szCs w:val="22"/>
                    <w14:ligatures w14:val="none"/>
                  </w:rPr>
                  <m:t>10</m:t>
                </m:r>
              </m:e>
              <m:sup>
                <m:r>
                  <w:rPr>
                    <w:rFonts w:ascii="Cambria Math" w:eastAsia="Times New Roman" w:hAnsi="Cambria Math" w:cs="Times New Roman"/>
                    <w:color w:val="000000"/>
                    <w:kern w:val="0"/>
                    <w:sz w:val="22"/>
                    <w:szCs w:val="22"/>
                    <w14:ligatures w14:val="none"/>
                  </w:rPr>
                  <m:t>2</m:t>
                </m:r>
              </m:sup>
            </m:sSup>
            <m:r>
              <m:rPr>
                <m:sty m:val="p"/>
              </m:rPr>
              <w:rPr>
                <w:rFonts w:ascii="Cambria Math" w:eastAsia="Times New Roman" w:hAnsi="Cambria Math" w:cs="Times New Roman"/>
                <w:color w:val="000000"/>
                <w:kern w:val="0"/>
                <w:sz w:val="22"/>
                <w:szCs w:val="22"/>
                <w14:ligatures w14:val="none"/>
              </w:rPr>
              <m:t xml:space="preserve"> </m:t>
            </m:r>
          </m:num>
          <m:den>
            <m:r>
              <w:rPr>
                <w:rFonts w:ascii="Cambria Math" w:eastAsia="Times New Roman" w:hAnsi="Cambria Math" w:cs="Times New Roman"/>
                <w:color w:val="000000"/>
                <w:kern w:val="0"/>
                <w:sz w:val="22"/>
                <w:szCs w:val="22"/>
                <w14:ligatures w14:val="none"/>
              </w:rPr>
              <m:t>2</m:t>
            </m:r>
          </m:den>
        </m:f>
      </m:oMath>
      <w:r w:rsidRPr="001B4D63">
        <w:rPr>
          <w:rFonts w:ascii="Times New Roman" w:eastAsia="Times New Roman" w:hAnsi="Times New Roman" w:cs="Times New Roman"/>
          <w:color w:val="000000"/>
          <w:kern w:val="0"/>
          <w:sz w:val="22"/>
          <w:szCs w:val="22"/>
          <w14:ligatures w14:val="none"/>
        </w:rPr>
        <w:t xml:space="preserve"> </w:t>
      </w:r>
    </w:p>
    <w:p w14:paraId="0026ED50" w14:textId="77777777" w:rsidR="00EA4F1B" w:rsidRPr="001B4D63" w:rsidRDefault="00EA4F1B" w:rsidP="001B4D63">
      <w:pPr>
        <w:rPr>
          <w:rFonts w:ascii="Times New Roman" w:eastAsia="Times New Roman" w:hAnsi="Times New Roman" w:cs="Times New Roman"/>
          <w:kern w:val="0"/>
          <w:sz w:val="20"/>
          <w:szCs w:val="20"/>
          <w14:ligatures w14:val="none"/>
        </w:rPr>
      </w:pPr>
    </w:p>
    <w:p w14:paraId="58BA5CEE" w14:textId="77777777"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color w:val="000000"/>
          <w:kern w:val="0"/>
          <w:sz w:val="22"/>
          <w:szCs w:val="22"/>
          <w14:ligatures w14:val="none"/>
        </w:rPr>
        <w:t> </w:t>
      </w:r>
      <w:r w:rsidRPr="001B4D63">
        <w:rPr>
          <w:rFonts w:ascii="Times New Roman" w:eastAsia="Times New Roman" w:hAnsi="Times New Roman" w:cs="Times New Roman"/>
          <w:b/>
          <w:bCs/>
          <w:color w:val="000000"/>
          <w:kern w:val="0"/>
          <w:sz w:val="22"/>
          <w:szCs w:val="22"/>
          <w14:ligatures w14:val="none"/>
        </w:rPr>
        <w:t>Figure 1.b   distance formula to the nearest object based on time velocity.</w:t>
      </w:r>
    </w:p>
    <w:p w14:paraId="008BFFD0" w14:textId="77777777" w:rsidR="001B4D63" w:rsidRPr="001B4D63" w:rsidRDefault="001B4D63" w:rsidP="001B4D63">
      <w:pPr>
        <w:spacing w:after="240"/>
        <w:rPr>
          <w:rFonts w:ascii="Times New Roman" w:eastAsia="Times New Roman" w:hAnsi="Times New Roman" w:cs="Times New Roman"/>
          <w:kern w:val="0"/>
          <w14:ligatures w14:val="none"/>
        </w:rPr>
      </w:pPr>
    </w:p>
    <w:p w14:paraId="15E190E0" w14:textId="54CA568B" w:rsidR="001B4D63" w:rsidRPr="001B4D63" w:rsidRDefault="001B4D63" w:rsidP="001B4D63">
      <w:pPr>
        <w:rPr>
          <w:rFonts w:ascii="Times New Roman" w:eastAsia="Times New Roman" w:hAnsi="Times New Roman" w:cs="Times New Roman"/>
          <w:kern w:val="0"/>
          <w14:ligatures w14:val="none"/>
        </w:rPr>
      </w:pPr>
      <w:r w:rsidRPr="001B4D63">
        <w:rPr>
          <w:rFonts w:ascii="Times New Roman" w:eastAsia="Times New Roman" w:hAnsi="Times New Roman" w:cs="Times New Roman"/>
          <w:b/>
          <w:bCs/>
          <w:noProof/>
          <w:color w:val="000000"/>
          <w:kern w:val="0"/>
          <w:sz w:val="22"/>
          <w:szCs w:val="22"/>
          <w:bdr w:val="none" w:sz="0" w:space="0" w:color="auto" w:frame="1"/>
          <w14:ligatures w14:val="none"/>
        </w:rPr>
        <w:drawing>
          <wp:inline distT="0" distB="0" distL="0" distR="0" wp14:anchorId="5AC0F0A2" wp14:editId="3DA74336">
            <wp:extent cx="2409825" cy="438150"/>
            <wp:effectExtent l="0" t="0" r="9525" b="0"/>
            <wp:docPr id="734635890" name="Picture 73463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438150"/>
                    </a:xfrm>
                    <a:prstGeom prst="rect">
                      <a:avLst/>
                    </a:prstGeom>
                    <a:noFill/>
                    <a:ln>
                      <a:noFill/>
                    </a:ln>
                  </pic:spPr>
                </pic:pic>
              </a:graphicData>
            </a:graphic>
          </wp:inline>
        </w:drawing>
      </w:r>
    </w:p>
    <w:p w14:paraId="097FB1B4" w14:textId="77777777" w:rsidR="001B4D63" w:rsidRDefault="001B4D63" w:rsidP="001B4D63">
      <w:pPr>
        <w:rPr>
          <w:rFonts w:ascii="Times New Roman" w:eastAsia="Times New Roman" w:hAnsi="Times New Roman" w:cs="Times New Roman"/>
          <w:b/>
          <w:bCs/>
          <w:color w:val="000000"/>
          <w:kern w:val="0"/>
          <w:sz w:val="22"/>
          <w:szCs w:val="22"/>
          <w14:ligatures w14:val="none"/>
        </w:rPr>
      </w:pPr>
      <w:r w:rsidRPr="001B4D63">
        <w:rPr>
          <w:rFonts w:ascii="Times New Roman" w:eastAsia="Times New Roman" w:hAnsi="Times New Roman" w:cs="Times New Roman"/>
          <w:b/>
          <w:bCs/>
          <w:color w:val="000000"/>
          <w:kern w:val="0"/>
          <w:sz w:val="22"/>
          <w:szCs w:val="22"/>
          <w14:ligatures w14:val="none"/>
        </w:rPr>
        <w:t>Figure 1.c Distance to the closest object based on the time interval. (datasheet)</w:t>
      </w:r>
    </w:p>
    <w:p w14:paraId="0BA6DE57" w14:textId="77777777" w:rsidR="00DE761C" w:rsidRDefault="00DE761C" w:rsidP="00036508">
      <w:pPr>
        <w:rPr>
          <w:rFonts w:ascii="Times New Roman" w:hAnsi="Times New Roman" w:cs="Times New Roman"/>
          <w:b/>
          <w:bCs/>
        </w:rPr>
      </w:pPr>
    </w:p>
    <w:p w14:paraId="3D343D2D" w14:textId="7A626832" w:rsidR="008435C2" w:rsidRDefault="008435C2" w:rsidP="008435C2">
      <w:pPr>
        <w:rPr>
          <w:rFonts w:ascii="Times New Roman" w:hAnsi="Times New Roman" w:cs="Times New Roman"/>
          <w:b/>
          <w:bCs/>
        </w:rPr>
      </w:pPr>
      <w:r>
        <w:rPr>
          <w:rFonts w:ascii="Times New Roman" w:hAnsi="Times New Roman" w:cs="Times New Roman"/>
          <w:b/>
          <w:bCs/>
        </w:rPr>
        <w:t>Speed calculation</w:t>
      </w:r>
    </w:p>
    <w:p w14:paraId="5E2499FC" w14:textId="77777777" w:rsidR="008435C2" w:rsidRDefault="008435C2" w:rsidP="00036508">
      <w:pPr>
        <w:rPr>
          <w:rFonts w:ascii="Times New Roman" w:hAnsi="Times New Roman" w:cs="Times New Roman"/>
          <w:b/>
          <w:bCs/>
        </w:rPr>
      </w:pPr>
    </w:p>
    <w:p w14:paraId="6F883C73" w14:textId="0683CF96" w:rsidR="00DE761C" w:rsidRDefault="0059511A" w:rsidP="00036508">
      <w:pPr>
        <w:rPr>
          <w:rFonts w:ascii="Times New Roman" w:hAnsi="Times New Roman" w:cs="Times New Roman"/>
          <w:sz w:val="22"/>
          <w:szCs w:val="22"/>
        </w:rPr>
      </w:pPr>
      <w:r>
        <w:rPr>
          <w:rFonts w:ascii="Times New Roman" w:hAnsi="Times New Roman" w:cs="Times New Roman"/>
          <w:sz w:val="22"/>
          <w:szCs w:val="22"/>
        </w:rPr>
        <w:t>Based</w:t>
      </w:r>
      <w:r w:rsidR="00C91F61">
        <w:rPr>
          <w:rFonts w:ascii="Times New Roman" w:hAnsi="Times New Roman" w:cs="Times New Roman"/>
          <w:sz w:val="22"/>
          <w:szCs w:val="22"/>
        </w:rPr>
        <w:t xml:space="preserve"> on the </w:t>
      </w:r>
      <w:r w:rsidR="005D6ACB">
        <w:rPr>
          <w:rFonts w:ascii="Times New Roman" w:hAnsi="Times New Roman" w:cs="Times New Roman"/>
          <w:sz w:val="22"/>
          <w:szCs w:val="22"/>
        </w:rPr>
        <w:t xml:space="preserve">datasheet of </w:t>
      </w:r>
      <w:r w:rsidR="0004070C">
        <w:rPr>
          <w:rFonts w:ascii="Times New Roman" w:hAnsi="Times New Roman" w:cs="Times New Roman"/>
          <w:sz w:val="22"/>
          <w:szCs w:val="22"/>
        </w:rPr>
        <w:t>parallax 360 feedback servo,</w:t>
      </w:r>
      <w:r w:rsidR="00161492">
        <w:rPr>
          <w:rFonts w:ascii="Times New Roman" w:hAnsi="Times New Roman" w:cs="Times New Roman"/>
          <w:sz w:val="22"/>
          <w:szCs w:val="22"/>
        </w:rPr>
        <w:t xml:space="preserve"> </w:t>
      </w:r>
      <w:r w:rsidR="005850DC">
        <w:rPr>
          <w:rFonts w:ascii="Times New Roman" w:hAnsi="Times New Roman" w:cs="Times New Roman"/>
          <w:sz w:val="22"/>
          <w:szCs w:val="22"/>
        </w:rPr>
        <w:t xml:space="preserve">corresponding PWM signal must be sent to set the desired servo speed. </w:t>
      </w:r>
      <w:r w:rsidR="00BB5347">
        <w:rPr>
          <w:rFonts w:ascii="Times New Roman" w:hAnsi="Times New Roman" w:cs="Times New Roman"/>
          <w:sz w:val="22"/>
          <w:szCs w:val="22"/>
        </w:rPr>
        <w:t xml:space="preserve">the information of the </w:t>
      </w:r>
      <w:proofErr w:type="spellStart"/>
      <w:r w:rsidR="00BB5347">
        <w:rPr>
          <w:rFonts w:ascii="Times New Roman" w:hAnsi="Times New Roman" w:cs="Times New Roman"/>
          <w:sz w:val="22"/>
          <w:szCs w:val="22"/>
        </w:rPr>
        <w:t>pusle</w:t>
      </w:r>
      <w:proofErr w:type="spellEnd"/>
      <w:r w:rsidR="00BB5347">
        <w:rPr>
          <w:rFonts w:ascii="Times New Roman" w:hAnsi="Times New Roman" w:cs="Times New Roman"/>
          <w:sz w:val="22"/>
          <w:szCs w:val="22"/>
        </w:rPr>
        <w:t xml:space="preserve"> width range </w:t>
      </w:r>
      <w:r w:rsidR="003B512B">
        <w:rPr>
          <w:rFonts w:ascii="Times New Roman" w:hAnsi="Times New Roman" w:cs="Times New Roman"/>
          <w:sz w:val="22"/>
          <w:szCs w:val="22"/>
        </w:rPr>
        <w:t xml:space="preserve">corresponds to the range of speed can be seen in the </w:t>
      </w:r>
      <w:r w:rsidR="003B512B" w:rsidRPr="00420995">
        <w:rPr>
          <w:rFonts w:ascii="Times New Roman" w:hAnsi="Times New Roman" w:cs="Times New Roman"/>
          <w:b/>
          <w:bCs/>
          <w:sz w:val="22"/>
          <w:szCs w:val="22"/>
        </w:rPr>
        <w:t>Figure 8.a</w:t>
      </w:r>
      <w:r w:rsidR="00641232">
        <w:rPr>
          <w:rFonts w:ascii="Times New Roman" w:hAnsi="Times New Roman" w:cs="Times New Roman"/>
          <w:sz w:val="22"/>
          <w:szCs w:val="22"/>
        </w:rPr>
        <w:t>.</w:t>
      </w:r>
      <w:r w:rsidR="00690BF0">
        <w:rPr>
          <w:rFonts w:ascii="Times New Roman" w:hAnsi="Times New Roman" w:cs="Times New Roman"/>
          <w:sz w:val="22"/>
          <w:szCs w:val="22"/>
        </w:rPr>
        <w:t xml:space="preserve"> </w:t>
      </w:r>
      <w:r w:rsidR="00AC2455">
        <w:rPr>
          <w:rFonts w:ascii="Times New Roman" w:hAnsi="Times New Roman" w:cs="Times New Roman"/>
          <w:sz w:val="22"/>
          <w:szCs w:val="22"/>
        </w:rPr>
        <w:t>Apart from that the PWM period is 20ms.</w:t>
      </w:r>
    </w:p>
    <w:p w14:paraId="3F38F903" w14:textId="77777777" w:rsidR="00AC2455" w:rsidRDefault="00AC2455" w:rsidP="00036508">
      <w:pPr>
        <w:rPr>
          <w:rFonts w:ascii="Times New Roman" w:hAnsi="Times New Roman" w:cs="Times New Roman"/>
          <w:sz w:val="22"/>
          <w:szCs w:val="22"/>
        </w:rPr>
      </w:pPr>
    </w:p>
    <w:p w14:paraId="56908719" w14:textId="4576C393" w:rsidR="00AC2455" w:rsidRDefault="00E75984" w:rsidP="00036508">
      <w:pPr>
        <w:rPr>
          <w:rFonts w:ascii="Times New Roman" w:hAnsi="Times New Roman" w:cs="Times New Roman"/>
          <w:b/>
          <w:bCs/>
          <w:sz w:val="22"/>
          <w:szCs w:val="22"/>
        </w:rPr>
      </w:pPr>
      <w:r>
        <w:rPr>
          <w:rFonts w:ascii="Times New Roman" w:hAnsi="Times New Roman" w:cs="Times New Roman"/>
          <w:sz w:val="22"/>
          <w:szCs w:val="22"/>
        </w:rPr>
        <w:t>Since the pulsed</w:t>
      </w:r>
      <w:r w:rsidR="00CD0085">
        <w:rPr>
          <w:rFonts w:ascii="Times New Roman" w:hAnsi="Times New Roman" w:cs="Times New Roman"/>
          <w:sz w:val="22"/>
          <w:szCs w:val="22"/>
        </w:rPr>
        <w:t xml:space="preserve"> </w:t>
      </w:r>
      <w:r w:rsidR="00E350D0">
        <w:rPr>
          <w:rFonts w:ascii="Times New Roman" w:hAnsi="Times New Roman" w:cs="Times New Roman"/>
          <w:sz w:val="22"/>
          <w:szCs w:val="22"/>
        </w:rPr>
        <w:t xml:space="preserve">width </w:t>
      </w:r>
      <w:r>
        <w:rPr>
          <w:rFonts w:ascii="Times New Roman" w:hAnsi="Times New Roman" w:cs="Times New Roman"/>
          <w:sz w:val="22"/>
          <w:szCs w:val="22"/>
        </w:rPr>
        <w:t>is set</w:t>
      </w:r>
      <w:r w:rsidR="00CD0085">
        <w:rPr>
          <w:rFonts w:ascii="Times New Roman" w:hAnsi="Times New Roman" w:cs="Times New Roman"/>
          <w:sz w:val="22"/>
          <w:szCs w:val="22"/>
        </w:rPr>
        <w:t xml:space="preserve"> </w:t>
      </w:r>
      <w:r w:rsidR="00DC0C0C">
        <w:rPr>
          <w:rFonts w:ascii="Times New Roman" w:hAnsi="Times New Roman" w:cs="Times New Roman"/>
          <w:sz w:val="22"/>
          <w:szCs w:val="22"/>
        </w:rPr>
        <w:t xml:space="preserve">as a percentage </w:t>
      </w:r>
      <w:r w:rsidR="006E4567">
        <w:rPr>
          <w:rFonts w:ascii="Times New Roman" w:hAnsi="Times New Roman" w:cs="Times New Roman"/>
          <w:sz w:val="22"/>
          <w:szCs w:val="22"/>
        </w:rPr>
        <w:t>of the whole period</w:t>
      </w:r>
      <w:r>
        <w:rPr>
          <w:rFonts w:ascii="Times New Roman" w:hAnsi="Times New Roman" w:cs="Times New Roman"/>
          <w:sz w:val="22"/>
          <w:szCs w:val="22"/>
        </w:rPr>
        <w:t xml:space="preserve"> in the PWM </w:t>
      </w:r>
      <w:r w:rsidR="00247865">
        <w:rPr>
          <w:rFonts w:ascii="Times New Roman" w:hAnsi="Times New Roman" w:cs="Times New Roman"/>
          <w:sz w:val="22"/>
          <w:szCs w:val="22"/>
        </w:rPr>
        <w:t>calculation</w:t>
      </w:r>
      <w:r w:rsidR="006E4567">
        <w:rPr>
          <w:rFonts w:ascii="Times New Roman" w:hAnsi="Times New Roman" w:cs="Times New Roman"/>
          <w:sz w:val="22"/>
          <w:szCs w:val="22"/>
        </w:rPr>
        <w:t>.</w:t>
      </w:r>
      <w:r w:rsidR="009B5125">
        <w:rPr>
          <w:rFonts w:ascii="Times New Roman" w:hAnsi="Times New Roman" w:cs="Times New Roman"/>
          <w:sz w:val="22"/>
          <w:szCs w:val="22"/>
        </w:rPr>
        <w:t xml:space="preserve"> These range</w:t>
      </w:r>
      <w:r w:rsidR="00EE7869">
        <w:rPr>
          <w:rFonts w:ascii="Times New Roman" w:hAnsi="Times New Roman" w:cs="Times New Roman"/>
          <w:sz w:val="22"/>
          <w:szCs w:val="22"/>
        </w:rPr>
        <w:t>s</w:t>
      </w:r>
      <w:r w:rsidR="009B5125">
        <w:rPr>
          <w:rFonts w:ascii="Times New Roman" w:hAnsi="Times New Roman" w:cs="Times New Roman"/>
          <w:sz w:val="22"/>
          <w:szCs w:val="22"/>
        </w:rPr>
        <w:t xml:space="preserve"> </w:t>
      </w:r>
      <w:r w:rsidR="00D74F0E">
        <w:rPr>
          <w:rFonts w:ascii="Times New Roman" w:hAnsi="Times New Roman" w:cs="Times New Roman"/>
          <w:sz w:val="22"/>
          <w:szCs w:val="22"/>
        </w:rPr>
        <w:t>must</w:t>
      </w:r>
      <w:r w:rsidR="009B5125">
        <w:rPr>
          <w:rFonts w:ascii="Times New Roman" w:hAnsi="Times New Roman" w:cs="Times New Roman"/>
          <w:sz w:val="22"/>
          <w:szCs w:val="22"/>
        </w:rPr>
        <w:t xml:space="preserve"> be converted to percentage of the whole period. </w:t>
      </w:r>
      <w:r w:rsidR="00D74F0E">
        <w:rPr>
          <w:rFonts w:ascii="Times New Roman" w:hAnsi="Times New Roman" w:cs="Times New Roman"/>
          <w:sz w:val="22"/>
          <w:szCs w:val="22"/>
        </w:rPr>
        <w:t xml:space="preserve">By applying the formula </w:t>
      </w:r>
      <w:r w:rsidR="00D84937">
        <w:rPr>
          <w:rFonts w:ascii="Times New Roman" w:hAnsi="Times New Roman" w:cs="Times New Roman"/>
          <w:sz w:val="22"/>
          <w:szCs w:val="22"/>
        </w:rPr>
        <w:t xml:space="preserve">of </w:t>
      </w:r>
      <w:r w:rsidR="00D84937">
        <w:rPr>
          <w:rFonts w:ascii="Times New Roman" w:hAnsi="Times New Roman" w:cs="Times New Roman"/>
          <w:b/>
          <w:bCs/>
          <w:sz w:val="22"/>
          <w:szCs w:val="22"/>
        </w:rPr>
        <w:t xml:space="preserve">Figure 6.a </w:t>
      </w:r>
      <w:r w:rsidR="00D84937">
        <w:rPr>
          <w:rFonts w:ascii="Times New Roman" w:hAnsi="Times New Roman" w:cs="Times New Roman"/>
          <w:sz w:val="22"/>
          <w:szCs w:val="22"/>
        </w:rPr>
        <w:t xml:space="preserve">we can easily get </w:t>
      </w:r>
      <w:r w:rsidR="00296702">
        <w:rPr>
          <w:rFonts w:ascii="Times New Roman" w:hAnsi="Times New Roman" w:cs="Times New Roman"/>
          <w:sz w:val="22"/>
          <w:szCs w:val="22"/>
        </w:rPr>
        <w:t xml:space="preserve">the value of the pulsed width in the percentage of the </w:t>
      </w:r>
      <w:r w:rsidR="00CB169A">
        <w:rPr>
          <w:rFonts w:ascii="Times New Roman" w:hAnsi="Times New Roman" w:cs="Times New Roman"/>
          <w:sz w:val="22"/>
          <w:szCs w:val="22"/>
        </w:rPr>
        <w:t xml:space="preserve">whole period. </w:t>
      </w:r>
      <w:r w:rsidR="00CB169A">
        <w:rPr>
          <w:rFonts w:ascii="Times New Roman" w:hAnsi="Times New Roman" w:cs="Times New Roman"/>
          <w:b/>
          <w:bCs/>
          <w:sz w:val="22"/>
          <w:szCs w:val="22"/>
        </w:rPr>
        <w:t xml:space="preserve">Figure </w:t>
      </w:r>
      <w:r w:rsidR="00420995">
        <w:rPr>
          <w:rFonts w:ascii="Times New Roman" w:hAnsi="Times New Roman" w:cs="Times New Roman"/>
          <w:b/>
          <w:bCs/>
          <w:sz w:val="22"/>
          <w:szCs w:val="22"/>
        </w:rPr>
        <w:t>8.b</w:t>
      </w:r>
      <w:r w:rsidR="00D84937">
        <w:rPr>
          <w:rFonts w:ascii="Times New Roman" w:hAnsi="Times New Roman" w:cs="Times New Roman"/>
          <w:b/>
          <w:bCs/>
          <w:sz w:val="22"/>
          <w:szCs w:val="22"/>
        </w:rPr>
        <w:t xml:space="preserve"> </w:t>
      </w:r>
    </w:p>
    <w:p w14:paraId="008FAC92" w14:textId="77777777" w:rsidR="00624B22" w:rsidRDefault="00624B22" w:rsidP="00036508">
      <w:pPr>
        <w:rPr>
          <w:rFonts w:ascii="Times New Roman" w:hAnsi="Times New Roman" w:cs="Times New Roman"/>
          <w:b/>
          <w:bCs/>
          <w:sz w:val="22"/>
          <w:szCs w:val="22"/>
        </w:rPr>
      </w:pPr>
    </w:p>
    <w:p w14:paraId="1E563740" w14:textId="40D8B298" w:rsidR="00624B22" w:rsidRPr="00624B22" w:rsidRDefault="00110551" w:rsidP="00036508">
      <w:pPr>
        <w:rPr>
          <w:rFonts w:ascii="Times New Roman" w:hAnsi="Times New Roman" w:cs="Times New Roman"/>
          <w:sz w:val="22"/>
          <w:szCs w:val="22"/>
        </w:rPr>
      </w:pPr>
      <w:r>
        <w:rPr>
          <w:rFonts w:ascii="Times New Roman" w:hAnsi="Times New Roman" w:cs="Times New Roman"/>
          <w:sz w:val="22"/>
          <w:szCs w:val="22"/>
        </w:rPr>
        <w:t>Thanks to the method of calculating based on the percentage</w:t>
      </w:r>
      <w:r w:rsidR="00624B22">
        <w:rPr>
          <w:rFonts w:ascii="Times New Roman" w:hAnsi="Times New Roman" w:cs="Times New Roman"/>
          <w:sz w:val="22"/>
          <w:szCs w:val="22"/>
        </w:rPr>
        <w:t xml:space="preserve">, </w:t>
      </w:r>
      <w:r w:rsidR="00FD1316">
        <w:rPr>
          <w:rFonts w:ascii="Times New Roman" w:hAnsi="Times New Roman" w:cs="Times New Roman"/>
          <w:sz w:val="22"/>
          <w:szCs w:val="22"/>
        </w:rPr>
        <w:t>we can easily</w:t>
      </w:r>
      <w:r w:rsidR="005C4D08">
        <w:rPr>
          <w:rFonts w:ascii="Times New Roman" w:hAnsi="Times New Roman" w:cs="Times New Roman"/>
          <w:sz w:val="22"/>
          <w:szCs w:val="22"/>
        </w:rPr>
        <w:t xml:space="preserve"> specify the compare </w:t>
      </w:r>
      <w:r w:rsidR="00EB0998">
        <w:rPr>
          <w:rFonts w:ascii="Times New Roman" w:hAnsi="Times New Roman" w:cs="Times New Roman"/>
          <w:sz w:val="22"/>
          <w:szCs w:val="22"/>
        </w:rPr>
        <w:t xml:space="preserve">value on timer channel </w:t>
      </w:r>
      <w:r w:rsidR="00924640">
        <w:rPr>
          <w:rFonts w:ascii="Times New Roman" w:hAnsi="Times New Roman" w:cs="Times New Roman"/>
          <w:sz w:val="22"/>
          <w:szCs w:val="22"/>
        </w:rPr>
        <w:t>to get the desire speed</w:t>
      </w:r>
      <w:r w:rsidR="002476A2">
        <w:rPr>
          <w:rFonts w:ascii="Times New Roman" w:hAnsi="Times New Roman" w:cs="Times New Roman"/>
          <w:sz w:val="22"/>
          <w:szCs w:val="22"/>
        </w:rPr>
        <w:t xml:space="preserve"> through the</w:t>
      </w:r>
      <w:r w:rsidR="00E951CE">
        <w:rPr>
          <w:rFonts w:ascii="Times New Roman" w:hAnsi="Times New Roman" w:cs="Times New Roman"/>
          <w:sz w:val="22"/>
          <w:szCs w:val="22"/>
        </w:rPr>
        <w:t xml:space="preserve"> duty cycle percentage</w:t>
      </w:r>
      <w:r w:rsidR="00924640">
        <w:rPr>
          <w:rFonts w:ascii="Times New Roman" w:hAnsi="Times New Roman" w:cs="Times New Roman"/>
          <w:sz w:val="22"/>
          <w:szCs w:val="22"/>
        </w:rPr>
        <w:t>.</w:t>
      </w:r>
      <w:r w:rsidR="00712F6C">
        <w:rPr>
          <w:rFonts w:ascii="Times New Roman" w:hAnsi="Times New Roman" w:cs="Times New Roman"/>
          <w:sz w:val="22"/>
          <w:szCs w:val="22"/>
        </w:rPr>
        <w:t xml:space="preserve"> </w:t>
      </w:r>
      <w:r w:rsidR="00E951CE">
        <w:rPr>
          <w:rFonts w:ascii="Times New Roman" w:hAnsi="Times New Roman" w:cs="Times New Roman"/>
          <w:sz w:val="22"/>
          <w:szCs w:val="22"/>
        </w:rPr>
        <w:t xml:space="preserve"> </w:t>
      </w:r>
      <w:r w:rsidR="00247865">
        <w:rPr>
          <w:rFonts w:ascii="Times New Roman" w:hAnsi="Times New Roman" w:cs="Times New Roman"/>
          <w:sz w:val="22"/>
          <w:szCs w:val="22"/>
        </w:rPr>
        <w:t xml:space="preserve">the counted number </w:t>
      </w:r>
      <w:r w:rsidR="00E951CE">
        <w:rPr>
          <w:rFonts w:ascii="Times New Roman" w:hAnsi="Times New Roman" w:cs="Times New Roman"/>
          <w:sz w:val="22"/>
          <w:szCs w:val="22"/>
        </w:rPr>
        <w:t xml:space="preserve">don’t have to </w:t>
      </w:r>
      <w:r w:rsidR="00247865">
        <w:rPr>
          <w:rFonts w:ascii="Times New Roman" w:hAnsi="Times New Roman" w:cs="Times New Roman"/>
          <w:sz w:val="22"/>
          <w:szCs w:val="22"/>
        </w:rPr>
        <w:t xml:space="preserve">be </w:t>
      </w:r>
      <w:r w:rsidR="00E951CE">
        <w:rPr>
          <w:rFonts w:ascii="Times New Roman" w:hAnsi="Times New Roman" w:cs="Times New Roman"/>
          <w:sz w:val="22"/>
          <w:szCs w:val="22"/>
        </w:rPr>
        <w:t>figure</w:t>
      </w:r>
      <w:r w:rsidR="00247865">
        <w:rPr>
          <w:rFonts w:ascii="Times New Roman" w:hAnsi="Times New Roman" w:cs="Times New Roman"/>
          <w:sz w:val="22"/>
          <w:szCs w:val="22"/>
        </w:rPr>
        <w:t>d</w:t>
      </w:r>
      <w:r w:rsidR="00E951CE">
        <w:rPr>
          <w:rFonts w:ascii="Times New Roman" w:hAnsi="Times New Roman" w:cs="Times New Roman"/>
          <w:sz w:val="22"/>
          <w:szCs w:val="22"/>
        </w:rPr>
        <w:t xml:space="preserve"> out exactly to g</w:t>
      </w:r>
      <w:r w:rsidR="00DC38D0">
        <w:rPr>
          <w:rFonts w:ascii="Times New Roman" w:hAnsi="Times New Roman" w:cs="Times New Roman"/>
          <w:sz w:val="22"/>
          <w:szCs w:val="22"/>
        </w:rPr>
        <w:t xml:space="preserve">et the </w:t>
      </w:r>
      <w:r w:rsidR="006F1D16">
        <w:rPr>
          <w:rFonts w:ascii="Times New Roman" w:hAnsi="Times New Roman" w:cs="Times New Roman"/>
          <w:sz w:val="22"/>
          <w:szCs w:val="22"/>
        </w:rPr>
        <w:t xml:space="preserve">corresponding pulse width. </w:t>
      </w:r>
      <w:r w:rsidR="009D1E75">
        <w:rPr>
          <w:rFonts w:ascii="Times New Roman" w:hAnsi="Times New Roman" w:cs="Times New Roman"/>
          <w:sz w:val="22"/>
          <w:szCs w:val="22"/>
        </w:rPr>
        <w:t>Otherwise,</w:t>
      </w:r>
      <w:r w:rsidR="0072290F">
        <w:rPr>
          <w:rFonts w:ascii="Times New Roman" w:hAnsi="Times New Roman" w:cs="Times New Roman"/>
          <w:sz w:val="22"/>
          <w:szCs w:val="22"/>
        </w:rPr>
        <w:t xml:space="preserve"> </w:t>
      </w:r>
      <w:r w:rsidR="00390246">
        <w:rPr>
          <w:rFonts w:ascii="Times New Roman" w:hAnsi="Times New Roman" w:cs="Times New Roman"/>
          <w:sz w:val="22"/>
          <w:szCs w:val="22"/>
        </w:rPr>
        <w:t xml:space="preserve">if </w:t>
      </w:r>
      <w:r w:rsidR="0072290F">
        <w:rPr>
          <w:rFonts w:ascii="Times New Roman" w:hAnsi="Times New Roman" w:cs="Times New Roman"/>
          <w:sz w:val="22"/>
          <w:szCs w:val="22"/>
        </w:rPr>
        <w:t xml:space="preserve">the </w:t>
      </w:r>
      <w:r w:rsidR="00592E3E">
        <w:rPr>
          <w:rFonts w:ascii="Times New Roman" w:hAnsi="Times New Roman" w:cs="Times New Roman"/>
          <w:sz w:val="22"/>
          <w:szCs w:val="22"/>
        </w:rPr>
        <w:t>pres</w:t>
      </w:r>
      <w:r w:rsidR="00247865">
        <w:rPr>
          <w:rFonts w:ascii="Times New Roman" w:hAnsi="Times New Roman" w:cs="Times New Roman"/>
          <w:sz w:val="22"/>
          <w:szCs w:val="22"/>
        </w:rPr>
        <w:t>c</w:t>
      </w:r>
      <w:r w:rsidR="00592E3E">
        <w:rPr>
          <w:rFonts w:ascii="Times New Roman" w:hAnsi="Times New Roman" w:cs="Times New Roman"/>
          <w:sz w:val="22"/>
          <w:szCs w:val="22"/>
        </w:rPr>
        <w:t>ale</w:t>
      </w:r>
      <w:r w:rsidR="00247865">
        <w:rPr>
          <w:rFonts w:ascii="Times New Roman" w:hAnsi="Times New Roman" w:cs="Times New Roman"/>
          <w:sz w:val="22"/>
          <w:szCs w:val="22"/>
        </w:rPr>
        <w:t>r</w:t>
      </w:r>
      <w:r w:rsidR="00971664">
        <w:rPr>
          <w:rFonts w:ascii="Times New Roman" w:hAnsi="Times New Roman" w:cs="Times New Roman"/>
          <w:sz w:val="22"/>
          <w:szCs w:val="22"/>
        </w:rPr>
        <w:t xml:space="preserve"> and </w:t>
      </w:r>
      <w:r w:rsidR="004B48D6">
        <w:rPr>
          <w:rFonts w:ascii="Times New Roman" w:hAnsi="Times New Roman" w:cs="Times New Roman"/>
          <w:sz w:val="22"/>
          <w:szCs w:val="22"/>
        </w:rPr>
        <w:t>auto reload value</w:t>
      </w:r>
      <w:r w:rsidR="0072290F">
        <w:rPr>
          <w:rFonts w:ascii="Times New Roman" w:hAnsi="Times New Roman" w:cs="Times New Roman"/>
          <w:sz w:val="22"/>
          <w:szCs w:val="22"/>
        </w:rPr>
        <w:t xml:space="preserve"> </w:t>
      </w:r>
      <w:r w:rsidR="00390246">
        <w:rPr>
          <w:rFonts w:ascii="Times New Roman" w:hAnsi="Times New Roman" w:cs="Times New Roman"/>
          <w:sz w:val="22"/>
          <w:szCs w:val="22"/>
        </w:rPr>
        <w:t xml:space="preserve">is changed, the </w:t>
      </w:r>
      <w:r w:rsidR="00AF11DD">
        <w:rPr>
          <w:rFonts w:ascii="Times New Roman" w:hAnsi="Times New Roman" w:cs="Times New Roman"/>
          <w:sz w:val="22"/>
          <w:szCs w:val="22"/>
        </w:rPr>
        <w:t xml:space="preserve">counted number </w:t>
      </w:r>
      <w:r w:rsidR="00941866">
        <w:rPr>
          <w:rFonts w:ascii="Times New Roman" w:hAnsi="Times New Roman" w:cs="Times New Roman"/>
          <w:sz w:val="22"/>
          <w:szCs w:val="22"/>
        </w:rPr>
        <w:t xml:space="preserve">might </w:t>
      </w:r>
      <w:proofErr w:type="gramStart"/>
      <w:r w:rsidR="00971664">
        <w:rPr>
          <w:rFonts w:ascii="Times New Roman" w:hAnsi="Times New Roman" w:cs="Times New Roman"/>
          <w:sz w:val="22"/>
          <w:szCs w:val="22"/>
        </w:rPr>
        <w:t>has</w:t>
      </w:r>
      <w:proofErr w:type="gramEnd"/>
      <w:r w:rsidR="00971664">
        <w:rPr>
          <w:rFonts w:ascii="Times New Roman" w:hAnsi="Times New Roman" w:cs="Times New Roman"/>
          <w:sz w:val="22"/>
          <w:szCs w:val="22"/>
        </w:rPr>
        <w:t xml:space="preserve"> to be changed to get the same PWM pulsed</w:t>
      </w:r>
      <w:r w:rsidR="004B48D6">
        <w:rPr>
          <w:rFonts w:ascii="Times New Roman" w:hAnsi="Times New Roman" w:cs="Times New Roman"/>
          <w:sz w:val="22"/>
          <w:szCs w:val="22"/>
        </w:rPr>
        <w:t xml:space="preserve">. </w:t>
      </w:r>
      <w:r w:rsidR="00592E3E">
        <w:rPr>
          <w:rFonts w:ascii="Times New Roman" w:hAnsi="Times New Roman" w:cs="Times New Roman"/>
          <w:sz w:val="22"/>
          <w:szCs w:val="22"/>
        </w:rPr>
        <w:t xml:space="preserve">However, </w:t>
      </w:r>
      <w:r w:rsidR="00A20F37">
        <w:rPr>
          <w:rFonts w:ascii="Times New Roman" w:hAnsi="Times New Roman" w:cs="Times New Roman"/>
          <w:sz w:val="22"/>
          <w:szCs w:val="22"/>
        </w:rPr>
        <w:t>with calculating based on the</w:t>
      </w:r>
      <w:r w:rsidR="00592E3E">
        <w:rPr>
          <w:rFonts w:ascii="Times New Roman" w:hAnsi="Times New Roman" w:cs="Times New Roman"/>
          <w:sz w:val="22"/>
          <w:szCs w:val="22"/>
        </w:rPr>
        <w:t xml:space="preserve"> percentage </w:t>
      </w:r>
      <w:r w:rsidR="00A20F37">
        <w:rPr>
          <w:rFonts w:ascii="Times New Roman" w:hAnsi="Times New Roman" w:cs="Times New Roman"/>
          <w:sz w:val="22"/>
          <w:szCs w:val="22"/>
        </w:rPr>
        <w:t>of the max counting, this is not necessarily.</w:t>
      </w:r>
    </w:p>
    <w:p w14:paraId="39656265" w14:textId="77777777" w:rsidR="00AC2455" w:rsidRDefault="00AC2455" w:rsidP="00036508">
      <w:pPr>
        <w:rPr>
          <w:rFonts w:ascii="Times New Roman" w:hAnsi="Times New Roman" w:cs="Times New Roman"/>
          <w:sz w:val="22"/>
          <w:szCs w:val="22"/>
        </w:rPr>
      </w:pPr>
    </w:p>
    <w:p w14:paraId="73142DA2" w14:textId="74CEE7A9" w:rsidR="00AC2455" w:rsidRPr="0002093A" w:rsidRDefault="009D1E75" w:rsidP="00036508">
      <w:pPr>
        <w:rPr>
          <w:rFonts w:ascii="Times New Roman" w:hAnsi="Times New Roman" w:cs="Times New Roman"/>
          <w:sz w:val="22"/>
          <w:szCs w:val="22"/>
        </w:rPr>
      </w:pPr>
      <w:r>
        <w:rPr>
          <w:rFonts w:ascii="Times New Roman" w:hAnsi="Times New Roman" w:cs="Times New Roman"/>
          <w:sz w:val="22"/>
          <w:szCs w:val="22"/>
        </w:rPr>
        <w:t xml:space="preserve">The </w:t>
      </w:r>
      <w:r w:rsidR="00883391">
        <w:rPr>
          <w:rFonts w:ascii="Times New Roman" w:hAnsi="Times New Roman" w:cs="Times New Roman"/>
          <w:sz w:val="22"/>
          <w:szCs w:val="22"/>
        </w:rPr>
        <w:t xml:space="preserve">speed can be converted to the pulsed width percentage of the </w:t>
      </w:r>
      <w:r w:rsidR="00381277">
        <w:rPr>
          <w:rFonts w:ascii="Times New Roman" w:hAnsi="Times New Roman" w:cs="Times New Roman"/>
          <w:sz w:val="22"/>
          <w:szCs w:val="22"/>
        </w:rPr>
        <w:t xml:space="preserve">PWM period by using a map function. This is implemented as can be seen in the </w:t>
      </w:r>
      <w:r w:rsidR="00EF3241" w:rsidRPr="00EF3241">
        <w:rPr>
          <w:rFonts w:ascii="Times New Roman" w:hAnsi="Times New Roman" w:cs="Times New Roman"/>
          <w:b/>
          <w:bCs/>
          <w:sz w:val="22"/>
          <w:szCs w:val="22"/>
        </w:rPr>
        <w:t>Figure</w:t>
      </w:r>
      <w:r w:rsidR="00247865">
        <w:rPr>
          <w:rFonts w:ascii="Times New Roman" w:hAnsi="Times New Roman" w:cs="Times New Roman"/>
          <w:b/>
          <w:bCs/>
          <w:sz w:val="22"/>
          <w:szCs w:val="22"/>
        </w:rPr>
        <w:t xml:space="preserve"> 8.c</w:t>
      </w:r>
      <w:r w:rsidR="00B632D9">
        <w:rPr>
          <w:rFonts w:ascii="Times New Roman" w:hAnsi="Times New Roman" w:cs="Times New Roman"/>
          <w:b/>
          <w:bCs/>
          <w:sz w:val="22"/>
          <w:szCs w:val="22"/>
        </w:rPr>
        <w:t xml:space="preserve"> &amp; 8.d</w:t>
      </w:r>
    </w:p>
    <w:p w14:paraId="2B5CF42C" w14:textId="77777777" w:rsidR="00641232" w:rsidRDefault="00641232" w:rsidP="00036508">
      <w:pPr>
        <w:rPr>
          <w:rFonts w:ascii="Times New Roman" w:hAnsi="Times New Roman" w:cs="Times New Roman"/>
          <w:sz w:val="22"/>
          <w:szCs w:val="22"/>
        </w:rPr>
      </w:pPr>
    </w:p>
    <w:p w14:paraId="2396BA72" w14:textId="0D228969" w:rsidR="00641232" w:rsidRDefault="00641232" w:rsidP="00427B0B">
      <w:pPr>
        <w:jc w:val="center"/>
        <w:rPr>
          <w:rFonts w:ascii="Times New Roman" w:hAnsi="Times New Roman" w:cs="Times New Roman"/>
          <w:sz w:val="22"/>
          <w:szCs w:val="22"/>
        </w:rPr>
      </w:pPr>
      <w:r w:rsidRPr="00641232">
        <w:rPr>
          <w:rFonts w:ascii="Times New Roman" w:hAnsi="Times New Roman" w:cs="Times New Roman"/>
          <w:noProof/>
          <w:sz w:val="22"/>
          <w:szCs w:val="22"/>
        </w:rPr>
        <w:drawing>
          <wp:inline distT="0" distB="0" distL="0" distR="0" wp14:anchorId="00FE2FD4" wp14:editId="5BECA20A">
            <wp:extent cx="5731510" cy="941070"/>
            <wp:effectExtent l="0" t="0" r="2540" b="0"/>
            <wp:docPr id="1363047484" name="Picture 1363047484"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47484" name="Picture 1" descr="A screenshot of a number&#10;&#10;Description automatically generated"/>
                    <pic:cNvPicPr/>
                  </pic:nvPicPr>
                  <pic:blipFill>
                    <a:blip r:embed="rId16"/>
                    <a:stretch>
                      <a:fillRect/>
                    </a:stretch>
                  </pic:blipFill>
                  <pic:spPr>
                    <a:xfrm>
                      <a:off x="0" y="0"/>
                      <a:ext cx="5731510" cy="941070"/>
                    </a:xfrm>
                    <a:prstGeom prst="rect">
                      <a:avLst/>
                    </a:prstGeom>
                  </pic:spPr>
                </pic:pic>
              </a:graphicData>
            </a:graphic>
          </wp:inline>
        </w:drawing>
      </w:r>
    </w:p>
    <w:p w14:paraId="44E477B1" w14:textId="6E754773" w:rsidR="00420995" w:rsidRDefault="00420995" w:rsidP="00427B0B">
      <w:pPr>
        <w:jc w:val="center"/>
        <w:rPr>
          <w:rFonts w:ascii="Times New Roman" w:hAnsi="Times New Roman" w:cs="Times New Roman"/>
          <w:b/>
          <w:bCs/>
          <w:sz w:val="22"/>
          <w:szCs w:val="22"/>
        </w:rPr>
      </w:pPr>
      <w:r>
        <w:rPr>
          <w:rFonts w:ascii="Times New Roman" w:hAnsi="Times New Roman" w:cs="Times New Roman"/>
          <w:b/>
          <w:bCs/>
          <w:sz w:val="22"/>
          <w:szCs w:val="22"/>
        </w:rPr>
        <w:t>Figure 8.a</w:t>
      </w:r>
      <w:r w:rsidR="004D6B86">
        <w:rPr>
          <w:rFonts w:ascii="Times New Roman" w:hAnsi="Times New Roman" w:cs="Times New Roman"/>
          <w:b/>
          <w:bCs/>
          <w:sz w:val="22"/>
          <w:szCs w:val="22"/>
        </w:rPr>
        <w:t xml:space="preserve"> the corresponding ranges of </w:t>
      </w:r>
      <w:r w:rsidR="00427B0B">
        <w:rPr>
          <w:rFonts w:ascii="Times New Roman" w:hAnsi="Times New Roman" w:cs="Times New Roman"/>
          <w:b/>
          <w:bCs/>
          <w:sz w:val="22"/>
          <w:szCs w:val="22"/>
        </w:rPr>
        <w:t>pulsed width with the speed</w:t>
      </w:r>
    </w:p>
    <w:p w14:paraId="730ECF29" w14:textId="77777777" w:rsidR="00420995" w:rsidRDefault="00420995" w:rsidP="00427B0B">
      <w:pPr>
        <w:jc w:val="center"/>
        <w:rPr>
          <w:rFonts w:ascii="Times New Roman" w:hAnsi="Times New Roman" w:cs="Times New Roman"/>
          <w:b/>
          <w:bCs/>
          <w:sz w:val="22"/>
          <w:szCs w:val="22"/>
        </w:rPr>
      </w:pPr>
    </w:p>
    <w:p w14:paraId="7EC3C579" w14:textId="77777777" w:rsidR="00420995" w:rsidRDefault="00420995" w:rsidP="00427B0B">
      <w:pPr>
        <w:jc w:val="cente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1345"/>
        <w:gridCol w:w="2790"/>
        <w:gridCol w:w="1530"/>
        <w:gridCol w:w="3351"/>
      </w:tblGrid>
      <w:tr w:rsidR="00420995" w14:paraId="27F9E2D2" w14:textId="77777777" w:rsidTr="0011415D">
        <w:tc>
          <w:tcPr>
            <w:tcW w:w="1345" w:type="dxa"/>
          </w:tcPr>
          <w:p w14:paraId="65341473" w14:textId="77777777" w:rsidR="00420995" w:rsidRDefault="00420995" w:rsidP="00427B0B">
            <w:pPr>
              <w:jc w:val="center"/>
              <w:rPr>
                <w:rFonts w:ascii="Times New Roman" w:hAnsi="Times New Roman" w:cs="Times New Roman"/>
                <w:b/>
                <w:bCs/>
                <w:sz w:val="22"/>
                <w:szCs w:val="22"/>
              </w:rPr>
            </w:pPr>
          </w:p>
        </w:tc>
        <w:tc>
          <w:tcPr>
            <w:tcW w:w="2790" w:type="dxa"/>
          </w:tcPr>
          <w:p w14:paraId="1A016815" w14:textId="467E9AC1" w:rsidR="00420995" w:rsidRDefault="0011415D" w:rsidP="00427B0B">
            <w:pPr>
              <w:jc w:val="center"/>
              <w:rPr>
                <w:rFonts w:ascii="Times New Roman" w:hAnsi="Times New Roman" w:cs="Times New Roman"/>
                <w:b/>
                <w:bCs/>
                <w:sz w:val="22"/>
                <w:szCs w:val="22"/>
              </w:rPr>
            </w:pPr>
            <w:proofErr w:type="gramStart"/>
            <w:r>
              <w:rPr>
                <w:rFonts w:ascii="Times New Roman" w:hAnsi="Times New Roman" w:cs="Times New Roman"/>
                <w:b/>
                <w:bCs/>
                <w:sz w:val="22"/>
                <w:szCs w:val="22"/>
              </w:rPr>
              <w:t>Clockwise(</w:t>
            </w:r>
            <w:proofErr w:type="gramEnd"/>
            <w:r>
              <w:rPr>
                <w:rFonts w:ascii="Times New Roman" w:hAnsi="Times New Roman" w:cs="Times New Roman"/>
                <w:b/>
                <w:bCs/>
                <w:sz w:val="22"/>
                <w:szCs w:val="22"/>
              </w:rPr>
              <w:t>faster to slower)</w:t>
            </w:r>
          </w:p>
        </w:tc>
        <w:tc>
          <w:tcPr>
            <w:tcW w:w="1530" w:type="dxa"/>
          </w:tcPr>
          <w:p w14:paraId="43029B1C" w14:textId="277D8D15" w:rsidR="00420995" w:rsidRDefault="0011415D" w:rsidP="00427B0B">
            <w:pPr>
              <w:jc w:val="center"/>
              <w:rPr>
                <w:rFonts w:ascii="Times New Roman" w:hAnsi="Times New Roman" w:cs="Times New Roman"/>
                <w:b/>
                <w:bCs/>
                <w:sz w:val="22"/>
                <w:szCs w:val="22"/>
              </w:rPr>
            </w:pPr>
            <w:r>
              <w:rPr>
                <w:rFonts w:ascii="Times New Roman" w:hAnsi="Times New Roman" w:cs="Times New Roman"/>
                <w:b/>
                <w:bCs/>
                <w:sz w:val="22"/>
                <w:szCs w:val="22"/>
              </w:rPr>
              <w:t>stop</w:t>
            </w:r>
          </w:p>
        </w:tc>
        <w:tc>
          <w:tcPr>
            <w:tcW w:w="3351" w:type="dxa"/>
          </w:tcPr>
          <w:p w14:paraId="560564D3" w14:textId="13E59C36" w:rsidR="00420995" w:rsidRDefault="0011415D" w:rsidP="00427B0B">
            <w:pPr>
              <w:jc w:val="center"/>
              <w:rPr>
                <w:rFonts w:ascii="Times New Roman" w:hAnsi="Times New Roman" w:cs="Times New Roman"/>
                <w:b/>
                <w:bCs/>
                <w:sz w:val="22"/>
                <w:szCs w:val="22"/>
              </w:rPr>
            </w:pPr>
            <w:r>
              <w:rPr>
                <w:rFonts w:ascii="Times New Roman" w:hAnsi="Times New Roman" w:cs="Times New Roman"/>
                <w:b/>
                <w:bCs/>
                <w:sz w:val="22"/>
                <w:szCs w:val="22"/>
              </w:rPr>
              <w:t>Counterclockwise (</w:t>
            </w:r>
            <w:proofErr w:type="spellStart"/>
            <w:r>
              <w:rPr>
                <w:rFonts w:ascii="Times New Roman" w:hAnsi="Times New Roman" w:cs="Times New Roman"/>
                <w:b/>
                <w:bCs/>
                <w:sz w:val="22"/>
                <w:szCs w:val="22"/>
              </w:rPr>
              <w:t>sloer</w:t>
            </w:r>
            <w:proofErr w:type="spellEnd"/>
            <w:r>
              <w:rPr>
                <w:rFonts w:ascii="Times New Roman" w:hAnsi="Times New Roman" w:cs="Times New Roman"/>
                <w:b/>
                <w:bCs/>
                <w:sz w:val="22"/>
                <w:szCs w:val="22"/>
              </w:rPr>
              <w:t xml:space="preserve"> to </w:t>
            </w:r>
            <w:proofErr w:type="spellStart"/>
            <w:r>
              <w:rPr>
                <w:rFonts w:ascii="Times New Roman" w:hAnsi="Times New Roman" w:cs="Times New Roman"/>
                <w:b/>
                <w:bCs/>
                <w:sz w:val="22"/>
                <w:szCs w:val="22"/>
              </w:rPr>
              <w:t>faser</w:t>
            </w:r>
            <w:proofErr w:type="spellEnd"/>
            <w:r>
              <w:rPr>
                <w:rFonts w:ascii="Times New Roman" w:hAnsi="Times New Roman" w:cs="Times New Roman"/>
                <w:b/>
                <w:bCs/>
                <w:sz w:val="22"/>
                <w:szCs w:val="22"/>
              </w:rPr>
              <w:t>)</w:t>
            </w:r>
          </w:p>
        </w:tc>
      </w:tr>
      <w:tr w:rsidR="00420995" w14:paraId="1478AFC7" w14:textId="77777777" w:rsidTr="0011415D">
        <w:tc>
          <w:tcPr>
            <w:tcW w:w="1345" w:type="dxa"/>
          </w:tcPr>
          <w:p w14:paraId="387F68E8" w14:textId="0C195F71" w:rsidR="00420995" w:rsidRDefault="0011415D" w:rsidP="00427B0B">
            <w:pPr>
              <w:jc w:val="center"/>
              <w:rPr>
                <w:rFonts w:ascii="Times New Roman" w:hAnsi="Times New Roman" w:cs="Times New Roman"/>
                <w:b/>
                <w:bCs/>
                <w:sz w:val="22"/>
                <w:szCs w:val="22"/>
              </w:rPr>
            </w:pPr>
            <w:r>
              <w:rPr>
                <w:rFonts w:ascii="Times New Roman" w:hAnsi="Times New Roman" w:cs="Times New Roman"/>
                <w:b/>
                <w:bCs/>
                <w:sz w:val="22"/>
                <w:szCs w:val="22"/>
              </w:rPr>
              <w:t>Pulse width control</w:t>
            </w:r>
          </w:p>
        </w:tc>
        <w:tc>
          <w:tcPr>
            <w:tcW w:w="2790" w:type="dxa"/>
          </w:tcPr>
          <w:p w14:paraId="0AE8653A" w14:textId="0E9AD9CF" w:rsidR="00420995" w:rsidRPr="00420995" w:rsidRDefault="00420995" w:rsidP="00427B0B">
            <w:pPr>
              <w:jc w:val="center"/>
              <w:rPr>
                <w:rFonts w:ascii="Times New Roman" w:hAnsi="Times New Roman" w:cs="Times New Roman"/>
                <w:sz w:val="22"/>
                <w:szCs w:val="22"/>
              </w:rPr>
            </w:pPr>
            <w:r>
              <w:rPr>
                <w:rFonts w:ascii="Times New Roman" w:hAnsi="Times New Roman" w:cs="Times New Roman"/>
                <w:sz w:val="22"/>
                <w:szCs w:val="22"/>
              </w:rPr>
              <w:t>6.4% … 7.4%</w:t>
            </w:r>
          </w:p>
        </w:tc>
        <w:tc>
          <w:tcPr>
            <w:tcW w:w="1530" w:type="dxa"/>
          </w:tcPr>
          <w:p w14:paraId="1080067D" w14:textId="23D8AB01" w:rsidR="00420995" w:rsidRPr="00D62B35" w:rsidRDefault="009C0AA8" w:rsidP="00427B0B">
            <w:pPr>
              <w:jc w:val="center"/>
              <w:rPr>
                <w:rFonts w:ascii="Times New Roman" w:hAnsi="Times New Roman" w:cs="Times New Roman"/>
                <w:sz w:val="22"/>
                <w:szCs w:val="22"/>
              </w:rPr>
            </w:pPr>
            <w:r>
              <w:rPr>
                <w:rFonts w:ascii="Times New Roman" w:hAnsi="Times New Roman" w:cs="Times New Roman"/>
                <w:sz w:val="22"/>
                <w:szCs w:val="22"/>
              </w:rPr>
              <w:t>7.4% … 7.6%</w:t>
            </w:r>
          </w:p>
        </w:tc>
        <w:tc>
          <w:tcPr>
            <w:tcW w:w="3351" w:type="dxa"/>
          </w:tcPr>
          <w:p w14:paraId="1A85A787" w14:textId="0C303681" w:rsidR="00420995" w:rsidRPr="009C0AA8" w:rsidRDefault="009C0AA8" w:rsidP="00427B0B">
            <w:pPr>
              <w:jc w:val="center"/>
              <w:rPr>
                <w:rFonts w:ascii="Times New Roman" w:hAnsi="Times New Roman" w:cs="Times New Roman"/>
                <w:sz w:val="22"/>
                <w:szCs w:val="22"/>
              </w:rPr>
            </w:pPr>
            <w:r>
              <w:rPr>
                <w:rFonts w:ascii="Times New Roman" w:hAnsi="Times New Roman" w:cs="Times New Roman"/>
                <w:sz w:val="22"/>
                <w:szCs w:val="22"/>
              </w:rPr>
              <w:t xml:space="preserve">7.6% … </w:t>
            </w:r>
            <w:r w:rsidR="0011415D">
              <w:rPr>
                <w:rFonts w:ascii="Times New Roman" w:hAnsi="Times New Roman" w:cs="Times New Roman"/>
                <w:sz w:val="22"/>
                <w:szCs w:val="22"/>
              </w:rPr>
              <w:t>8.6%</w:t>
            </w:r>
          </w:p>
        </w:tc>
      </w:tr>
      <w:tr w:rsidR="00420995" w14:paraId="5A563420" w14:textId="77777777" w:rsidTr="0011415D">
        <w:tc>
          <w:tcPr>
            <w:tcW w:w="1345" w:type="dxa"/>
          </w:tcPr>
          <w:p w14:paraId="74FC0E93" w14:textId="2AB7DEA9" w:rsidR="00420995" w:rsidRDefault="0011415D" w:rsidP="00427B0B">
            <w:pPr>
              <w:jc w:val="center"/>
              <w:rPr>
                <w:rFonts w:ascii="Times New Roman" w:hAnsi="Times New Roman" w:cs="Times New Roman"/>
                <w:b/>
                <w:bCs/>
                <w:sz w:val="22"/>
                <w:szCs w:val="22"/>
              </w:rPr>
            </w:pPr>
            <w:r>
              <w:rPr>
                <w:rFonts w:ascii="Times New Roman" w:hAnsi="Times New Roman" w:cs="Times New Roman"/>
                <w:b/>
                <w:bCs/>
                <w:sz w:val="22"/>
                <w:szCs w:val="22"/>
              </w:rPr>
              <w:t>RPM</w:t>
            </w:r>
          </w:p>
        </w:tc>
        <w:tc>
          <w:tcPr>
            <w:tcW w:w="2790" w:type="dxa"/>
          </w:tcPr>
          <w:p w14:paraId="04C820D5" w14:textId="6322D6FE" w:rsidR="00420995" w:rsidRPr="0011415D" w:rsidRDefault="0011415D" w:rsidP="00427B0B">
            <w:pPr>
              <w:jc w:val="center"/>
              <w:rPr>
                <w:rFonts w:ascii="Times New Roman" w:hAnsi="Times New Roman" w:cs="Times New Roman"/>
                <w:sz w:val="22"/>
                <w:szCs w:val="22"/>
              </w:rPr>
            </w:pPr>
            <w:r>
              <w:rPr>
                <w:rFonts w:ascii="Times New Roman" w:hAnsi="Times New Roman" w:cs="Times New Roman"/>
                <w:sz w:val="22"/>
                <w:szCs w:val="22"/>
              </w:rPr>
              <w:t>140…0</w:t>
            </w:r>
          </w:p>
        </w:tc>
        <w:tc>
          <w:tcPr>
            <w:tcW w:w="1530" w:type="dxa"/>
          </w:tcPr>
          <w:p w14:paraId="0CA02F93" w14:textId="055333EB" w:rsidR="00420995" w:rsidRPr="005E36B5" w:rsidRDefault="0011415D" w:rsidP="00427B0B">
            <w:pPr>
              <w:jc w:val="center"/>
              <w:rPr>
                <w:rFonts w:ascii="Times New Roman" w:hAnsi="Times New Roman" w:cs="Times New Roman"/>
                <w:sz w:val="22"/>
                <w:szCs w:val="22"/>
              </w:rPr>
            </w:pPr>
            <w:r w:rsidRPr="005E36B5">
              <w:rPr>
                <w:rFonts w:ascii="Times New Roman" w:hAnsi="Times New Roman" w:cs="Times New Roman"/>
                <w:sz w:val="22"/>
                <w:szCs w:val="22"/>
              </w:rPr>
              <w:t>0</w:t>
            </w:r>
          </w:p>
        </w:tc>
        <w:tc>
          <w:tcPr>
            <w:tcW w:w="3351" w:type="dxa"/>
          </w:tcPr>
          <w:p w14:paraId="784DC39C" w14:textId="5DD63EAC" w:rsidR="00420995" w:rsidRPr="005E36B5" w:rsidRDefault="005E36B5" w:rsidP="00427B0B">
            <w:pPr>
              <w:jc w:val="center"/>
              <w:rPr>
                <w:rFonts w:ascii="Times New Roman" w:hAnsi="Times New Roman" w:cs="Times New Roman"/>
                <w:sz w:val="22"/>
                <w:szCs w:val="22"/>
              </w:rPr>
            </w:pPr>
            <w:r>
              <w:rPr>
                <w:rFonts w:ascii="Times New Roman" w:hAnsi="Times New Roman" w:cs="Times New Roman"/>
                <w:sz w:val="22"/>
                <w:szCs w:val="22"/>
              </w:rPr>
              <w:t>0… -140</w:t>
            </w:r>
          </w:p>
        </w:tc>
      </w:tr>
    </w:tbl>
    <w:p w14:paraId="546C54D1" w14:textId="77777777" w:rsidR="00420995" w:rsidRDefault="00420995" w:rsidP="00427B0B">
      <w:pPr>
        <w:jc w:val="center"/>
        <w:rPr>
          <w:rFonts w:ascii="Times New Roman" w:hAnsi="Times New Roman" w:cs="Times New Roman"/>
          <w:b/>
          <w:bCs/>
          <w:sz w:val="22"/>
          <w:szCs w:val="22"/>
        </w:rPr>
      </w:pPr>
    </w:p>
    <w:p w14:paraId="42D5C001" w14:textId="19BBE284" w:rsidR="00420995" w:rsidRDefault="00420995" w:rsidP="00427B0B">
      <w:pPr>
        <w:jc w:val="center"/>
        <w:rPr>
          <w:rFonts w:ascii="Times New Roman" w:hAnsi="Times New Roman" w:cs="Times New Roman"/>
          <w:b/>
          <w:bCs/>
          <w:sz w:val="22"/>
          <w:szCs w:val="22"/>
        </w:rPr>
      </w:pPr>
      <w:r>
        <w:rPr>
          <w:rFonts w:ascii="Times New Roman" w:hAnsi="Times New Roman" w:cs="Times New Roman"/>
          <w:b/>
          <w:bCs/>
          <w:sz w:val="22"/>
          <w:szCs w:val="22"/>
        </w:rPr>
        <w:t>Figure 8.b</w:t>
      </w:r>
      <w:r w:rsidR="000B3DB8">
        <w:rPr>
          <w:rFonts w:ascii="Times New Roman" w:hAnsi="Times New Roman" w:cs="Times New Roman"/>
          <w:b/>
          <w:bCs/>
          <w:sz w:val="22"/>
          <w:szCs w:val="22"/>
        </w:rPr>
        <w:t xml:space="preserve"> </w:t>
      </w:r>
      <w:r w:rsidR="00427B0B">
        <w:rPr>
          <w:rFonts w:ascii="Times New Roman" w:hAnsi="Times New Roman" w:cs="Times New Roman"/>
          <w:b/>
          <w:bCs/>
          <w:sz w:val="22"/>
          <w:szCs w:val="22"/>
        </w:rPr>
        <w:t>converting</w:t>
      </w:r>
      <w:r w:rsidR="000B3DB8">
        <w:rPr>
          <w:rFonts w:ascii="Times New Roman" w:hAnsi="Times New Roman" w:cs="Times New Roman"/>
          <w:b/>
          <w:bCs/>
          <w:sz w:val="22"/>
          <w:szCs w:val="22"/>
        </w:rPr>
        <w:t xml:space="preserve"> </w:t>
      </w:r>
      <w:r w:rsidR="00F64F2E">
        <w:rPr>
          <w:rFonts w:ascii="Times New Roman" w:hAnsi="Times New Roman" w:cs="Times New Roman"/>
          <w:b/>
          <w:bCs/>
          <w:sz w:val="22"/>
          <w:szCs w:val="22"/>
        </w:rPr>
        <w:t xml:space="preserve">range of PWM </w:t>
      </w:r>
      <w:r w:rsidR="004D6B86">
        <w:rPr>
          <w:rFonts w:ascii="Times New Roman" w:hAnsi="Times New Roman" w:cs="Times New Roman"/>
          <w:b/>
          <w:bCs/>
          <w:sz w:val="22"/>
          <w:szCs w:val="22"/>
        </w:rPr>
        <w:t xml:space="preserve">from us to </w:t>
      </w:r>
      <w:proofErr w:type="gramStart"/>
      <w:r w:rsidR="004D6B86">
        <w:rPr>
          <w:rFonts w:ascii="Times New Roman" w:hAnsi="Times New Roman" w:cs="Times New Roman"/>
          <w:b/>
          <w:bCs/>
          <w:sz w:val="22"/>
          <w:szCs w:val="22"/>
        </w:rPr>
        <w:t>percentage</w:t>
      </w:r>
      <w:proofErr w:type="gramEnd"/>
    </w:p>
    <w:p w14:paraId="3BD4688C" w14:textId="568A3930" w:rsidR="008179D5" w:rsidRPr="00420995" w:rsidRDefault="008179D5" w:rsidP="000B3DB8">
      <w:pPr>
        <w:jc w:val="center"/>
        <w:rPr>
          <w:rFonts w:ascii="Times New Roman" w:hAnsi="Times New Roman" w:cs="Times New Roman"/>
          <w:b/>
          <w:bCs/>
          <w:sz w:val="22"/>
          <w:szCs w:val="22"/>
        </w:rPr>
      </w:pPr>
      <w:r w:rsidRPr="008179D5">
        <w:rPr>
          <w:rFonts w:ascii="Times New Roman" w:hAnsi="Times New Roman" w:cs="Times New Roman"/>
          <w:b/>
          <w:bCs/>
          <w:noProof/>
          <w:sz w:val="22"/>
          <w:szCs w:val="22"/>
        </w:rPr>
        <w:drawing>
          <wp:inline distT="0" distB="0" distL="0" distR="0" wp14:anchorId="0FC0C380" wp14:editId="76A6CDB9">
            <wp:extent cx="5731510" cy="2446655"/>
            <wp:effectExtent l="0" t="0" r="2540" b="0"/>
            <wp:docPr id="1958512373" name="Picture 195851237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12373" name="Picture 1" descr="A computer code with text&#10;&#10;Description automatically generated"/>
                    <pic:cNvPicPr/>
                  </pic:nvPicPr>
                  <pic:blipFill>
                    <a:blip r:embed="rId17"/>
                    <a:stretch>
                      <a:fillRect/>
                    </a:stretch>
                  </pic:blipFill>
                  <pic:spPr>
                    <a:xfrm>
                      <a:off x="0" y="0"/>
                      <a:ext cx="5731510" cy="2446655"/>
                    </a:xfrm>
                    <a:prstGeom prst="rect">
                      <a:avLst/>
                    </a:prstGeom>
                  </pic:spPr>
                </pic:pic>
              </a:graphicData>
            </a:graphic>
          </wp:inline>
        </w:drawing>
      </w:r>
    </w:p>
    <w:p w14:paraId="3870AAB3" w14:textId="19346959" w:rsidR="001B4D63" w:rsidRDefault="00934DC8" w:rsidP="000B3DB8">
      <w:pPr>
        <w:jc w:val="center"/>
        <w:rPr>
          <w:rFonts w:ascii="Times New Roman" w:hAnsi="Times New Roman" w:cs="Times New Roman"/>
          <w:b/>
          <w:bCs/>
        </w:rPr>
      </w:pPr>
      <w:r>
        <w:rPr>
          <w:rFonts w:ascii="Times New Roman" w:hAnsi="Times New Roman" w:cs="Times New Roman"/>
          <w:b/>
          <w:bCs/>
        </w:rPr>
        <w:t>Figure 8.c</w:t>
      </w:r>
      <w:r w:rsidR="00271020">
        <w:rPr>
          <w:rFonts w:ascii="Times New Roman" w:hAnsi="Times New Roman" w:cs="Times New Roman"/>
          <w:b/>
          <w:bCs/>
        </w:rPr>
        <w:t xml:space="preserve"> </w:t>
      </w:r>
      <w:r w:rsidR="005C5477">
        <w:rPr>
          <w:rFonts w:ascii="Times New Roman" w:hAnsi="Times New Roman" w:cs="Times New Roman"/>
          <w:b/>
          <w:bCs/>
        </w:rPr>
        <w:t>map</w:t>
      </w:r>
      <w:r w:rsidR="000B3DB8">
        <w:rPr>
          <w:rFonts w:ascii="Times New Roman" w:hAnsi="Times New Roman" w:cs="Times New Roman"/>
          <w:b/>
          <w:bCs/>
        </w:rPr>
        <w:t xml:space="preserve">ping </w:t>
      </w:r>
      <w:r w:rsidR="005C5477">
        <w:rPr>
          <w:rFonts w:ascii="Times New Roman" w:hAnsi="Times New Roman" w:cs="Times New Roman"/>
          <w:b/>
          <w:bCs/>
        </w:rPr>
        <w:t xml:space="preserve">e from the speed </w:t>
      </w:r>
      <w:r w:rsidR="000B3DB8">
        <w:rPr>
          <w:rFonts w:ascii="Times New Roman" w:hAnsi="Times New Roman" w:cs="Times New Roman"/>
          <w:b/>
          <w:bCs/>
        </w:rPr>
        <w:t>(rpm) to the PWM rate</w:t>
      </w:r>
    </w:p>
    <w:p w14:paraId="602302B9" w14:textId="77777777" w:rsidR="000B3DB8" w:rsidRPr="00934DC8" w:rsidRDefault="000B3DB8" w:rsidP="000B3DB8">
      <w:pPr>
        <w:jc w:val="center"/>
        <w:rPr>
          <w:rFonts w:ascii="Times New Roman" w:hAnsi="Times New Roman" w:cs="Times New Roman"/>
          <w:b/>
          <w:bCs/>
        </w:rPr>
      </w:pPr>
    </w:p>
    <w:p w14:paraId="60FC76EC" w14:textId="6EA011DA" w:rsidR="00934DC8" w:rsidRDefault="00934DC8" w:rsidP="000B3DB8">
      <w:pPr>
        <w:jc w:val="center"/>
        <w:rPr>
          <w:rFonts w:ascii="Times New Roman" w:hAnsi="Times New Roman" w:cs="Times New Roman"/>
        </w:rPr>
      </w:pPr>
      <w:r w:rsidRPr="00934DC8">
        <w:rPr>
          <w:rFonts w:ascii="Times New Roman" w:hAnsi="Times New Roman" w:cs="Times New Roman"/>
          <w:noProof/>
        </w:rPr>
        <w:drawing>
          <wp:inline distT="0" distB="0" distL="0" distR="0" wp14:anchorId="0DD9BA48" wp14:editId="7FB921D6">
            <wp:extent cx="5731510" cy="569595"/>
            <wp:effectExtent l="0" t="0" r="2540" b="1905"/>
            <wp:docPr id="650163848" name="Picture 65016384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63848" name="Picture 1" descr="A black text on a white background&#10;&#10;Description automatically generated"/>
                    <pic:cNvPicPr/>
                  </pic:nvPicPr>
                  <pic:blipFill>
                    <a:blip r:embed="rId18"/>
                    <a:stretch>
                      <a:fillRect/>
                    </a:stretch>
                  </pic:blipFill>
                  <pic:spPr>
                    <a:xfrm>
                      <a:off x="0" y="0"/>
                      <a:ext cx="5731510" cy="569595"/>
                    </a:xfrm>
                    <a:prstGeom prst="rect">
                      <a:avLst/>
                    </a:prstGeom>
                  </pic:spPr>
                </pic:pic>
              </a:graphicData>
            </a:graphic>
          </wp:inline>
        </w:drawing>
      </w:r>
    </w:p>
    <w:p w14:paraId="4E53A531" w14:textId="4E2B4597" w:rsidR="00934DC8" w:rsidRPr="00934DC8" w:rsidRDefault="00934DC8" w:rsidP="000B3DB8">
      <w:pPr>
        <w:jc w:val="center"/>
        <w:rPr>
          <w:rFonts w:ascii="Times New Roman" w:hAnsi="Times New Roman" w:cs="Times New Roman"/>
          <w:b/>
          <w:bCs/>
        </w:rPr>
      </w:pPr>
      <w:r>
        <w:rPr>
          <w:rFonts w:ascii="Times New Roman" w:hAnsi="Times New Roman" w:cs="Times New Roman"/>
          <w:b/>
          <w:bCs/>
        </w:rPr>
        <w:t>Figure 8.d</w:t>
      </w:r>
      <w:r w:rsidR="000B3DB8">
        <w:rPr>
          <w:rFonts w:ascii="Times New Roman" w:hAnsi="Times New Roman" w:cs="Times New Roman"/>
          <w:b/>
          <w:bCs/>
        </w:rPr>
        <w:t xml:space="preserve"> mapping function</w:t>
      </w:r>
    </w:p>
    <w:p w14:paraId="71A11A7A" w14:textId="77777777" w:rsidR="00661966" w:rsidRDefault="00661966" w:rsidP="004F0DE9">
      <w:pPr>
        <w:rPr>
          <w:rFonts w:ascii="Times New Roman" w:hAnsi="Times New Roman" w:cs="Times New Roman"/>
        </w:rPr>
      </w:pPr>
    </w:p>
    <w:p w14:paraId="4FD93C2F" w14:textId="77777777" w:rsidR="000F04E7" w:rsidRDefault="000F04E7" w:rsidP="004F0DE9">
      <w:pPr>
        <w:rPr>
          <w:rFonts w:ascii="Times New Roman" w:hAnsi="Times New Roman" w:cs="Times New Roman"/>
        </w:rPr>
      </w:pPr>
    </w:p>
    <w:p w14:paraId="2B4524B3" w14:textId="033E975E" w:rsidR="001B4D63" w:rsidRDefault="005E1417" w:rsidP="004F0DE9">
      <w:pPr>
        <w:rPr>
          <w:rFonts w:ascii="Times New Roman" w:hAnsi="Times New Roman" w:cs="Times New Roman"/>
          <w:b/>
          <w:bCs/>
        </w:rPr>
      </w:pPr>
      <w:r>
        <w:rPr>
          <w:rFonts w:ascii="Times New Roman" w:hAnsi="Times New Roman" w:cs="Times New Roman"/>
          <w:b/>
          <w:bCs/>
        </w:rPr>
        <w:t xml:space="preserve">Robot </w:t>
      </w:r>
      <w:r w:rsidR="00921C00">
        <w:rPr>
          <w:rFonts w:ascii="Times New Roman" w:hAnsi="Times New Roman" w:cs="Times New Roman"/>
          <w:b/>
          <w:bCs/>
        </w:rPr>
        <w:t>behavior</w:t>
      </w:r>
    </w:p>
    <w:p w14:paraId="5516119A" w14:textId="33F0496B" w:rsidR="006F601F" w:rsidRDefault="0015132A" w:rsidP="004F0DE9">
      <w:pPr>
        <w:rPr>
          <w:rFonts w:ascii="Times New Roman" w:hAnsi="Times New Roman" w:cs="Times New Roman"/>
        </w:rPr>
      </w:pPr>
      <w:r>
        <w:rPr>
          <w:rFonts w:ascii="Times New Roman" w:hAnsi="Times New Roman" w:cs="Times New Roman"/>
        </w:rPr>
        <w:t xml:space="preserve">In phase 1, the robot simply </w:t>
      </w:r>
      <w:r w:rsidRPr="27D8FE83">
        <w:rPr>
          <w:rFonts w:ascii="Times New Roman" w:hAnsi="Times New Roman" w:cs="Times New Roman"/>
        </w:rPr>
        <w:t>mov</w:t>
      </w:r>
      <w:r w:rsidR="6075C7B8" w:rsidRPr="27D8FE83">
        <w:rPr>
          <w:rFonts w:ascii="Times New Roman" w:hAnsi="Times New Roman" w:cs="Times New Roman"/>
        </w:rPr>
        <w:t>es</w:t>
      </w:r>
      <w:r>
        <w:rPr>
          <w:rFonts w:ascii="Times New Roman" w:hAnsi="Times New Roman" w:cs="Times New Roman"/>
        </w:rPr>
        <w:t xml:space="preserve"> </w:t>
      </w:r>
      <w:r w:rsidR="0042674E">
        <w:rPr>
          <w:rFonts w:ascii="Times New Roman" w:hAnsi="Times New Roman" w:cs="Times New Roman"/>
        </w:rPr>
        <w:t xml:space="preserve">forward at a preset seed 60rpm and </w:t>
      </w:r>
      <w:r w:rsidR="42524CC8" w:rsidRPr="27D8FE83">
        <w:rPr>
          <w:rFonts w:ascii="Times New Roman" w:hAnsi="Times New Roman" w:cs="Times New Roman"/>
        </w:rPr>
        <w:t>turns</w:t>
      </w:r>
      <w:r w:rsidR="0042674E">
        <w:rPr>
          <w:rFonts w:ascii="Times New Roman" w:hAnsi="Times New Roman" w:cs="Times New Roman"/>
        </w:rPr>
        <w:t xml:space="preserve"> away to another random direction </w:t>
      </w:r>
      <w:r w:rsidR="00385141">
        <w:rPr>
          <w:rFonts w:ascii="Times New Roman" w:hAnsi="Times New Roman" w:cs="Times New Roman"/>
        </w:rPr>
        <w:t>the</w:t>
      </w:r>
      <w:r w:rsidR="00C835C5">
        <w:rPr>
          <w:rFonts w:ascii="Times New Roman" w:hAnsi="Times New Roman" w:cs="Times New Roman"/>
        </w:rPr>
        <w:t xml:space="preserve"> same position. </w:t>
      </w:r>
      <w:r w:rsidR="00AB2D69">
        <w:rPr>
          <w:rFonts w:ascii="Times New Roman" w:hAnsi="Times New Roman" w:cs="Times New Roman"/>
        </w:rPr>
        <w:t xml:space="preserve">The state machine in </w:t>
      </w:r>
      <w:r w:rsidR="00AB2D69" w:rsidRPr="27D8FE83">
        <w:rPr>
          <w:rFonts w:ascii="Times New Roman" w:hAnsi="Times New Roman" w:cs="Times New Roman"/>
        </w:rPr>
        <w:t>Figure</w:t>
      </w:r>
      <w:r w:rsidR="00AB2D69">
        <w:rPr>
          <w:rFonts w:ascii="Times New Roman" w:hAnsi="Times New Roman" w:cs="Times New Roman"/>
          <w:b/>
          <w:bCs/>
        </w:rPr>
        <w:t xml:space="preserve"> 5 </w:t>
      </w:r>
      <w:r w:rsidR="4FBAF07F" w:rsidRPr="27D8FE83">
        <w:rPr>
          <w:rFonts w:ascii="Times New Roman" w:hAnsi="Times New Roman" w:cs="Times New Roman"/>
        </w:rPr>
        <w:t>shows</w:t>
      </w:r>
      <w:r w:rsidR="00AB2D69">
        <w:rPr>
          <w:rFonts w:ascii="Times New Roman" w:hAnsi="Times New Roman" w:cs="Times New Roman"/>
        </w:rPr>
        <w:t xml:space="preserve"> </w:t>
      </w:r>
      <w:r w:rsidR="00A10988">
        <w:rPr>
          <w:rFonts w:ascii="Times New Roman" w:hAnsi="Times New Roman" w:cs="Times New Roman"/>
        </w:rPr>
        <w:t>the robot be</w:t>
      </w:r>
      <w:r w:rsidR="00115DC4">
        <w:rPr>
          <w:rFonts w:ascii="Times New Roman" w:hAnsi="Times New Roman" w:cs="Times New Roman"/>
        </w:rPr>
        <w:t xml:space="preserve">havior </w:t>
      </w:r>
      <w:r w:rsidR="00AB2D69">
        <w:rPr>
          <w:rFonts w:ascii="Times New Roman" w:hAnsi="Times New Roman" w:cs="Times New Roman"/>
        </w:rPr>
        <w:t>responds to the distance value taken by the ultrasonic</w:t>
      </w:r>
      <w:r w:rsidR="0015418A">
        <w:rPr>
          <w:rFonts w:ascii="Times New Roman" w:hAnsi="Times New Roman" w:cs="Times New Roman"/>
        </w:rPr>
        <w:t xml:space="preserve"> though the movement</w:t>
      </w:r>
      <w:r w:rsidR="00385141">
        <w:rPr>
          <w:rFonts w:ascii="Times New Roman" w:hAnsi="Times New Roman" w:cs="Times New Roman"/>
        </w:rPr>
        <w:t xml:space="preserve">. </w:t>
      </w:r>
    </w:p>
    <w:p w14:paraId="430479EF" w14:textId="77777777" w:rsidR="006F601F" w:rsidRDefault="006F601F" w:rsidP="004F0DE9">
      <w:pPr>
        <w:rPr>
          <w:rFonts w:ascii="Times New Roman" w:hAnsi="Times New Roman" w:cs="Times New Roman"/>
        </w:rPr>
      </w:pPr>
    </w:p>
    <w:p w14:paraId="27EA735A" w14:textId="7514884D" w:rsidR="00D63B00" w:rsidRDefault="0015418A" w:rsidP="004F0DE9">
      <w:pPr>
        <w:rPr>
          <w:rFonts w:ascii="Times New Roman" w:hAnsi="Times New Roman" w:cs="Times New Roman"/>
        </w:rPr>
      </w:pPr>
      <w:r>
        <w:rPr>
          <w:rFonts w:ascii="Times New Roman" w:hAnsi="Times New Roman" w:cs="Times New Roman"/>
        </w:rPr>
        <w:t xml:space="preserve">To </w:t>
      </w:r>
      <w:r w:rsidR="48459123" w:rsidRPr="27D8FE83">
        <w:rPr>
          <w:rFonts w:ascii="Times New Roman" w:hAnsi="Times New Roman" w:cs="Times New Roman"/>
        </w:rPr>
        <w:t>say</w:t>
      </w:r>
      <w:r w:rsidRPr="27D8FE83">
        <w:rPr>
          <w:rFonts w:ascii="Times New Roman" w:hAnsi="Times New Roman" w:cs="Times New Roman"/>
        </w:rPr>
        <w:t xml:space="preserve">, </w:t>
      </w:r>
      <w:r w:rsidR="24EDE85F" w:rsidRPr="27D8FE83">
        <w:rPr>
          <w:rFonts w:ascii="Times New Roman" w:hAnsi="Times New Roman" w:cs="Times New Roman"/>
        </w:rPr>
        <w:t>the</w:t>
      </w:r>
      <w:r w:rsidR="00385141">
        <w:rPr>
          <w:rFonts w:ascii="Times New Roman" w:hAnsi="Times New Roman" w:cs="Times New Roman"/>
        </w:rPr>
        <w:t xml:space="preserve"> movement of the robot strongly based on the set speed on the </w:t>
      </w:r>
      <w:r w:rsidR="00743988">
        <w:rPr>
          <w:rFonts w:ascii="Times New Roman" w:hAnsi="Times New Roman" w:cs="Times New Roman"/>
        </w:rPr>
        <w:t xml:space="preserve">servos both sides. </w:t>
      </w:r>
      <w:r w:rsidR="5DDCBC3C" w:rsidRPr="27D8FE83">
        <w:rPr>
          <w:rFonts w:ascii="Times New Roman" w:hAnsi="Times New Roman" w:cs="Times New Roman"/>
        </w:rPr>
        <w:t>Separate</w:t>
      </w:r>
      <w:r w:rsidR="00743988">
        <w:rPr>
          <w:rFonts w:ascii="Times New Roman" w:hAnsi="Times New Roman" w:cs="Times New Roman"/>
        </w:rPr>
        <w:t xml:space="preserve"> set of speed settings on 2 servos will let to </w:t>
      </w:r>
      <w:r w:rsidR="006F601F">
        <w:rPr>
          <w:rFonts w:ascii="Times New Roman" w:hAnsi="Times New Roman" w:cs="Times New Roman"/>
        </w:rPr>
        <w:t>different movements.</w:t>
      </w:r>
      <w:r>
        <w:rPr>
          <w:rFonts w:ascii="Times New Roman" w:hAnsi="Times New Roman" w:cs="Times New Roman"/>
        </w:rPr>
        <w:t xml:space="preserve"> </w:t>
      </w:r>
      <w:r w:rsidR="00172AC0">
        <w:rPr>
          <w:rFonts w:ascii="Times New Roman" w:hAnsi="Times New Roman" w:cs="Times New Roman"/>
        </w:rPr>
        <w:t>Basically,</w:t>
      </w:r>
      <w:r>
        <w:rPr>
          <w:rFonts w:ascii="Times New Roman" w:hAnsi="Times New Roman" w:cs="Times New Roman"/>
        </w:rPr>
        <w:t xml:space="preserve"> there </w:t>
      </w:r>
      <w:r w:rsidR="002652B8">
        <w:rPr>
          <w:rFonts w:ascii="Times New Roman" w:hAnsi="Times New Roman" w:cs="Times New Roman"/>
        </w:rPr>
        <w:t xml:space="preserve">are </w:t>
      </w:r>
      <w:r w:rsidR="00737B18">
        <w:rPr>
          <w:rFonts w:ascii="Times New Roman" w:hAnsi="Times New Roman" w:cs="Times New Roman"/>
        </w:rPr>
        <w:t xml:space="preserve">3 </w:t>
      </w:r>
      <w:r w:rsidR="00D63B00">
        <w:rPr>
          <w:rFonts w:ascii="Times New Roman" w:hAnsi="Times New Roman" w:cs="Times New Roman"/>
        </w:rPr>
        <w:t>types of</w:t>
      </w:r>
      <w:r w:rsidR="00737B18">
        <w:rPr>
          <w:rFonts w:ascii="Times New Roman" w:hAnsi="Times New Roman" w:cs="Times New Roman"/>
        </w:rPr>
        <w:t xml:space="preserve"> </w:t>
      </w:r>
      <w:r w:rsidR="00172AC0">
        <w:rPr>
          <w:rFonts w:ascii="Times New Roman" w:hAnsi="Times New Roman" w:cs="Times New Roman"/>
        </w:rPr>
        <w:t xml:space="preserve">movement: </w:t>
      </w:r>
      <w:r w:rsidR="00DA5D3C">
        <w:rPr>
          <w:rFonts w:ascii="Times New Roman" w:hAnsi="Times New Roman" w:cs="Times New Roman"/>
        </w:rPr>
        <w:t xml:space="preserve">linear </w:t>
      </w:r>
      <w:r w:rsidR="0EA0EB15" w:rsidRPr="27D8FE83">
        <w:rPr>
          <w:rFonts w:ascii="Times New Roman" w:hAnsi="Times New Roman" w:cs="Times New Roman"/>
        </w:rPr>
        <w:t>movement</w:t>
      </w:r>
      <w:r w:rsidR="00172AC0">
        <w:rPr>
          <w:rFonts w:ascii="Times New Roman" w:hAnsi="Times New Roman" w:cs="Times New Roman"/>
        </w:rPr>
        <w:t xml:space="preserve">, </w:t>
      </w:r>
      <w:r w:rsidR="0090600A">
        <w:rPr>
          <w:rFonts w:ascii="Times New Roman" w:hAnsi="Times New Roman" w:cs="Times New Roman"/>
        </w:rPr>
        <w:t xml:space="preserve">turning </w:t>
      </w:r>
      <w:r w:rsidR="00C04FA1">
        <w:rPr>
          <w:rFonts w:ascii="Times New Roman" w:hAnsi="Times New Roman" w:cs="Times New Roman"/>
        </w:rPr>
        <w:t xml:space="preserve">around an </w:t>
      </w:r>
      <w:r w:rsidR="00262593">
        <w:rPr>
          <w:rFonts w:ascii="Times New Roman" w:hAnsi="Times New Roman" w:cs="Times New Roman"/>
        </w:rPr>
        <w:t>abstract</w:t>
      </w:r>
      <w:r w:rsidR="00C04FA1">
        <w:rPr>
          <w:rFonts w:ascii="Times New Roman" w:hAnsi="Times New Roman" w:cs="Times New Roman"/>
        </w:rPr>
        <w:t xml:space="preserve"> </w:t>
      </w:r>
      <w:r w:rsidR="005172F2">
        <w:rPr>
          <w:rFonts w:ascii="Times New Roman" w:hAnsi="Times New Roman" w:cs="Times New Roman"/>
        </w:rPr>
        <w:t xml:space="preserve">reference point and </w:t>
      </w:r>
      <w:r w:rsidR="00D63B00">
        <w:rPr>
          <w:rFonts w:ascii="Times New Roman" w:hAnsi="Times New Roman" w:cs="Times New Roman"/>
        </w:rPr>
        <w:t>turning around its center between two wheels.</w:t>
      </w:r>
    </w:p>
    <w:p w14:paraId="74D57ABD" w14:textId="77777777" w:rsidR="00D63B00" w:rsidRDefault="00D63B00" w:rsidP="004F0DE9">
      <w:pPr>
        <w:rPr>
          <w:rFonts w:ascii="Times New Roman" w:hAnsi="Times New Roman" w:cs="Times New Roman"/>
        </w:rPr>
      </w:pPr>
    </w:p>
    <w:p w14:paraId="1F06B2FA" w14:textId="3DF3B30F" w:rsidR="000F6976" w:rsidRPr="001505F5" w:rsidRDefault="004B553F" w:rsidP="004F0DE9">
      <w:pPr>
        <w:rPr>
          <w:rFonts w:ascii="Times New Roman" w:hAnsi="Times New Roman" w:cs="Times New Roman"/>
          <w:b/>
          <w:bCs/>
        </w:rPr>
      </w:pPr>
      <w:r>
        <w:rPr>
          <w:rFonts w:ascii="Times New Roman" w:hAnsi="Times New Roman" w:cs="Times New Roman"/>
        </w:rPr>
        <w:t xml:space="preserve">Starting with the </w:t>
      </w:r>
      <w:r w:rsidR="00E25A0A">
        <w:rPr>
          <w:rFonts w:ascii="Times New Roman" w:hAnsi="Times New Roman" w:cs="Times New Roman"/>
        </w:rPr>
        <w:t>statical</w:t>
      </w:r>
      <w:r>
        <w:rPr>
          <w:rFonts w:ascii="Times New Roman" w:hAnsi="Times New Roman" w:cs="Times New Roman"/>
        </w:rPr>
        <w:t xml:space="preserve"> movement</w:t>
      </w:r>
      <w:r w:rsidR="00E25A0A">
        <w:rPr>
          <w:rFonts w:ascii="Times New Roman" w:hAnsi="Times New Roman" w:cs="Times New Roman"/>
        </w:rPr>
        <w:t xml:space="preserve">, this movement is easily to represented by setting the speed of </w:t>
      </w:r>
      <w:r w:rsidR="00117551">
        <w:rPr>
          <w:rFonts w:ascii="Times New Roman" w:hAnsi="Times New Roman" w:cs="Times New Roman"/>
        </w:rPr>
        <w:t>both</w:t>
      </w:r>
      <w:r w:rsidR="006153BD">
        <w:rPr>
          <w:rFonts w:ascii="Times New Roman" w:hAnsi="Times New Roman" w:cs="Times New Roman"/>
        </w:rPr>
        <w:t xml:space="preserve"> servos similar </w:t>
      </w:r>
      <w:r w:rsidR="00856EFC">
        <w:rPr>
          <w:rFonts w:ascii="Times New Roman" w:hAnsi="Times New Roman" w:cs="Times New Roman"/>
        </w:rPr>
        <w:t>with each other which get the robot moving forward or backward.</w:t>
      </w:r>
      <w:r w:rsidR="00DA5D3C">
        <w:rPr>
          <w:rFonts w:ascii="Times New Roman" w:hAnsi="Times New Roman" w:cs="Times New Roman"/>
        </w:rPr>
        <w:t xml:space="preserve"> One noticeable about this movement is </w:t>
      </w:r>
      <w:proofErr w:type="gramStart"/>
      <w:r w:rsidR="00DA5D3C">
        <w:rPr>
          <w:rFonts w:ascii="Times New Roman" w:hAnsi="Times New Roman" w:cs="Times New Roman"/>
        </w:rPr>
        <w:t>that,</w:t>
      </w:r>
      <w:proofErr w:type="gramEnd"/>
      <w:r w:rsidR="00DA5D3C">
        <w:rPr>
          <w:rFonts w:ascii="Times New Roman" w:hAnsi="Times New Roman" w:cs="Times New Roman"/>
        </w:rPr>
        <w:t xml:space="preserve"> two servos are </w:t>
      </w:r>
      <w:r w:rsidR="001E68B5">
        <w:rPr>
          <w:rFonts w:ascii="Times New Roman" w:hAnsi="Times New Roman" w:cs="Times New Roman"/>
        </w:rPr>
        <w:t xml:space="preserve">faced two different directions, which result in the turning </w:t>
      </w:r>
      <w:r w:rsidR="00C43BB3">
        <w:rPr>
          <w:rFonts w:ascii="Times New Roman" w:hAnsi="Times New Roman" w:cs="Times New Roman"/>
        </w:rPr>
        <w:t>direction of wheel</w:t>
      </w:r>
      <w:r w:rsidR="003C3B4F">
        <w:rPr>
          <w:rFonts w:ascii="Times New Roman" w:hAnsi="Times New Roman" w:cs="Times New Roman"/>
        </w:rPr>
        <w:t>s are in the opposite direction.</w:t>
      </w:r>
      <w:r w:rsidR="001A5205">
        <w:rPr>
          <w:rFonts w:ascii="Times New Roman" w:hAnsi="Times New Roman" w:cs="Times New Roman"/>
        </w:rPr>
        <w:t xml:space="preserve"> As a result, one must be set </w:t>
      </w:r>
      <w:r w:rsidR="00886E47">
        <w:rPr>
          <w:rFonts w:ascii="Times New Roman" w:hAnsi="Times New Roman" w:cs="Times New Roman"/>
        </w:rPr>
        <w:t>to turn backward again the clockwise</w:t>
      </w:r>
      <w:r w:rsidR="00F27A0E">
        <w:rPr>
          <w:rFonts w:ascii="Times New Roman" w:hAnsi="Times New Roman" w:cs="Times New Roman"/>
        </w:rPr>
        <w:t xml:space="preserve">, while the other following the clockwise </w:t>
      </w:r>
      <w:r w:rsidR="000F6976">
        <w:rPr>
          <w:rFonts w:ascii="Times New Roman" w:hAnsi="Times New Roman" w:cs="Times New Roman"/>
        </w:rPr>
        <w:t xml:space="preserve">or vice versa </w:t>
      </w:r>
      <w:r w:rsidR="00E320D0">
        <w:rPr>
          <w:rFonts w:ascii="Times New Roman" w:hAnsi="Times New Roman" w:cs="Times New Roman"/>
        </w:rPr>
        <w:t>to</w:t>
      </w:r>
      <w:r w:rsidR="000F6976">
        <w:rPr>
          <w:rFonts w:ascii="Times New Roman" w:hAnsi="Times New Roman" w:cs="Times New Roman"/>
        </w:rPr>
        <w:t xml:space="preserve"> perform this movement.</w:t>
      </w:r>
      <w:r w:rsidR="001505F5">
        <w:rPr>
          <w:rFonts w:ascii="Times New Roman" w:hAnsi="Times New Roman" w:cs="Times New Roman"/>
        </w:rPr>
        <w:t xml:space="preserve"> </w:t>
      </w:r>
      <w:r w:rsidR="001505F5">
        <w:rPr>
          <w:rFonts w:ascii="Times New Roman" w:hAnsi="Times New Roman" w:cs="Times New Roman"/>
          <w:b/>
          <w:bCs/>
        </w:rPr>
        <w:t>Figure 9.a</w:t>
      </w:r>
    </w:p>
    <w:p w14:paraId="32A78C7E" w14:textId="77777777" w:rsidR="000F6976" w:rsidRDefault="000F6976" w:rsidP="004F0DE9">
      <w:pPr>
        <w:rPr>
          <w:rFonts w:ascii="Times New Roman" w:hAnsi="Times New Roman" w:cs="Times New Roman"/>
        </w:rPr>
      </w:pPr>
    </w:p>
    <w:p w14:paraId="45AAE3CE" w14:textId="48A435E6" w:rsidR="00E320D0" w:rsidRDefault="00E320D0" w:rsidP="004F0DE9">
      <w:pPr>
        <w:rPr>
          <w:rFonts w:ascii="Times New Roman" w:hAnsi="Times New Roman" w:cs="Times New Roman"/>
          <w:b/>
          <w:bCs/>
        </w:rPr>
      </w:pPr>
      <w:r>
        <w:rPr>
          <w:rFonts w:ascii="Times New Roman" w:hAnsi="Times New Roman" w:cs="Times New Roman"/>
        </w:rPr>
        <w:t xml:space="preserve">The second movement was </w:t>
      </w:r>
      <w:r w:rsidR="006A2FF3">
        <w:rPr>
          <w:rFonts w:ascii="Times New Roman" w:hAnsi="Times New Roman" w:cs="Times New Roman"/>
        </w:rPr>
        <w:t xml:space="preserve">turning around </w:t>
      </w:r>
      <w:r w:rsidR="002F1BFE">
        <w:rPr>
          <w:rFonts w:ascii="Times New Roman" w:hAnsi="Times New Roman" w:cs="Times New Roman"/>
        </w:rPr>
        <w:t xml:space="preserve">one abstract point apart from the robot. This movement can be performed by let </w:t>
      </w:r>
      <w:r w:rsidR="00B5735D">
        <w:rPr>
          <w:rFonts w:ascii="Times New Roman" w:hAnsi="Times New Roman" w:cs="Times New Roman"/>
        </w:rPr>
        <w:t xml:space="preserve">the turning speed of a </w:t>
      </w:r>
      <w:r w:rsidR="00ED530D">
        <w:rPr>
          <w:rFonts w:ascii="Times New Roman" w:hAnsi="Times New Roman" w:cs="Times New Roman"/>
        </w:rPr>
        <w:t>servo faster than the other.</w:t>
      </w:r>
      <w:r w:rsidR="009F3716">
        <w:rPr>
          <w:rFonts w:ascii="Times New Roman" w:hAnsi="Times New Roman" w:cs="Times New Roman"/>
        </w:rPr>
        <w:t xml:space="preserve"> The point</w:t>
      </w:r>
      <w:r w:rsidR="00FA3CA9">
        <w:rPr>
          <w:rFonts w:ascii="Times New Roman" w:hAnsi="Times New Roman" w:cs="Times New Roman"/>
        </w:rPr>
        <w:t xml:space="preserve"> is </w:t>
      </w:r>
      <w:r w:rsidR="002C35D8">
        <w:rPr>
          <w:rFonts w:ascii="Times New Roman" w:hAnsi="Times New Roman" w:cs="Times New Roman"/>
        </w:rPr>
        <w:t xml:space="preserve">called </w:t>
      </w:r>
      <w:r w:rsidR="00BD42C1">
        <w:rPr>
          <w:rFonts w:ascii="Times New Roman" w:hAnsi="Times New Roman" w:cs="Times New Roman"/>
        </w:rPr>
        <w:t xml:space="preserve">Instantaneous Centre of </w:t>
      </w:r>
      <w:proofErr w:type="gramStart"/>
      <w:r w:rsidR="00BD42C1">
        <w:rPr>
          <w:rFonts w:ascii="Times New Roman" w:hAnsi="Times New Roman" w:cs="Times New Roman"/>
        </w:rPr>
        <w:t>Rotation(</w:t>
      </w:r>
      <w:proofErr w:type="gramEnd"/>
      <w:r w:rsidR="00BD42C1">
        <w:rPr>
          <w:rFonts w:ascii="Times New Roman" w:hAnsi="Times New Roman" w:cs="Times New Roman"/>
        </w:rPr>
        <w:t xml:space="preserve">ICR). </w:t>
      </w:r>
      <w:r w:rsidR="00F2320A">
        <w:rPr>
          <w:rFonts w:ascii="Times New Roman" w:hAnsi="Times New Roman" w:cs="Times New Roman"/>
        </w:rPr>
        <w:t xml:space="preserve">An </w:t>
      </w:r>
      <w:r w:rsidR="00AF5F3A">
        <w:rPr>
          <w:rFonts w:ascii="Times New Roman" w:hAnsi="Times New Roman" w:cs="Times New Roman"/>
        </w:rPr>
        <w:t xml:space="preserve">illustration can be seen in the </w:t>
      </w:r>
      <w:proofErr w:type="gramStart"/>
      <w:r w:rsidR="005A7E9D">
        <w:rPr>
          <w:rFonts w:ascii="Times New Roman" w:hAnsi="Times New Roman" w:cs="Times New Roman"/>
          <w:b/>
          <w:bCs/>
        </w:rPr>
        <w:t>9.</w:t>
      </w:r>
      <w:r w:rsidR="001505F5">
        <w:rPr>
          <w:rFonts w:ascii="Times New Roman" w:hAnsi="Times New Roman" w:cs="Times New Roman"/>
          <w:b/>
          <w:bCs/>
        </w:rPr>
        <w:t>b</w:t>
      </w:r>
      <w:proofErr w:type="gramEnd"/>
      <w:r w:rsidR="001505F5">
        <w:rPr>
          <w:rFonts w:ascii="Times New Roman" w:hAnsi="Times New Roman" w:cs="Times New Roman"/>
          <w:b/>
          <w:bCs/>
        </w:rPr>
        <w:t xml:space="preserve"> </w:t>
      </w:r>
      <w:r w:rsidR="005A7E9D">
        <w:rPr>
          <w:rFonts w:ascii="Times New Roman" w:hAnsi="Times New Roman" w:cs="Times New Roman"/>
        </w:rPr>
        <w:lastRenderedPageBreak/>
        <w:t xml:space="preserve">along with </w:t>
      </w:r>
      <w:r w:rsidR="00552453">
        <w:rPr>
          <w:rFonts w:ascii="Times New Roman" w:hAnsi="Times New Roman" w:cs="Times New Roman"/>
        </w:rPr>
        <w:t xml:space="preserve">necessary for calculation </w:t>
      </w:r>
      <w:r w:rsidR="00552453">
        <w:rPr>
          <w:rFonts w:ascii="Times New Roman" w:hAnsi="Times New Roman" w:cs="Times New Roman"/>
          <w:b/>
          <w:bCs/>
        </w:rPr>
        <w:t>Figure 9.</w:t>
      </w:r>
      <w:r w:rsidR="001505F5">
        <w:rPr>
          <w:rFonts w:ascii="Times New Roman" w:hAnsi="Times New Roman" w:cs="Times New Roman"/>
          <w:b/>
          <w:bCs/>
        </w:rPr>
        <w:t>c</w:t>
      </w:r>
      <w:r w:rsidR="001749C1">
        <w:rPr>
          <w:rFonts w:ascii="Times New Roman" w:hAnsi="Times New Roman" w:cs="Times New Roman"/>
          <w:b/>
          <w:bCs/>
        </w:rPr>
        <w:t>.</w:t>
      </w:r>
      <w:r w:rsidR="001749C1">
        <w:rPr>
          <w:rFonts w:ascii="Times New Roman" w:hAnsi="Times New Roman" w:cs="Times New Roman"/>
        </w:rPr>
        <w:t xml:space="preserve">This kind of movement is not yet implemented in this phased and be planned </w:t>
      </w:r>
      <w:r w:rsidR="00926471">
        <w:rPr>
          <w:rFonts w:ascii="Times New Roman" w:hAnsi="Times New Roman" w:cs="Times New Roman"/>
        </w:rPr>
        <w:t>to apply in the next phase with the formulas.</w:t>
      </w:r>
      <w:r w:rsidR="001749C1">
        <w:rPr>
          <w:rFonts w:ascii="Times New Roman" w:hAnsi="Times New Roman" w:cs="Times New Roman"/>
          <w:b/>
          <w:bCs/>
        </w:rPr>
        <w:t xml:space="preserve"> </w:t>
      </w:r>
    </w:p>
    <w:p w14:paraId="7DFDD660" w14:textId="77777777" w:rsidR="00D33617" w:rsidRPr="001B4D63" w:rsidRDefault="00D33617" w:rsidP="00D33617">
      <w:pPr>
        <w:rPr>
          <w:rFonts w:ascii="Times New Roman" w:hAnsi="Times New Roman" w:cs="Times New Roman"/>
        </w:rPr>
      </w:pPr>
    </w:p>
    <w:p w14:paraId="0E162B6C" w14:textId="0AAD7485" w:rsidR="00D33617" w:rsidRPr="001505F5" w:rsidRDefault="00D33617" w:rsidP="00D33617">
      <w:pPr>
        <w:rPr>
          <w:rFonts w:ascii="Times New Roman" w:hAnsi="Times New Roman" w:cs="Times New Roman"/>
          <w:b/>
          <w:bCs/>
        </w:rPr>
      </w:pPr>
      <w:r>
        <w:rPr>
          <w:rFonts w:ascii="Times New Roman" w:hAnsi="Times New Roman" w:cs="Times New Roman"/>
        </w:rPr>
        <w:t xml:space="preserve">The last movement is moving around itself at the same position. This performance can be performed by let the </w:t>
      </w:r>
      <w:r w:rsidR="00954D63">
        <w:rPr>
          <w:rFonts w:ascii="Times New Roman" w:hAnsi="Times New Roman" w:cs="Times New Roman"/>
        </w:rPr>
        <w:t>servo turning in the opposite direction at the same speed.</w:t>
      </w:r>
      <w:r w:rsidR="00644365">
        <w:rPr>
          <w:rFonts w:ascii="Times New Roman" w:hAnsi="Times New Roman" w:cs="Times New Roman"/>
        </w:rPr>
        <w:t xml:space="preserve"> This movement is implemented in turning into random direction function. </w:t>
      </w:r>
      <w:r w:rsidR="001505F5">
        <w:rPr>
          <w:rFonts w:ascii="Times New Roman" w:hAnsi="Times New Roman" w:cs="Times New Roman"/>
          <w:b/>
          <w:bCs/>
        </w:rPr>
        <w:t>Figure 9.b</w:t>
      </w:r>
    </w:p>
    <w:p w14:paraId="038C7C2B" w14:textId="7DDDAD35" w:rsidR="00D33617" w:rsidRDefault="00D33617" w:rsidP="00D33617">
      <w:pPr>
        <w:rPr>
          <w:rFonts w:ascii="Times New Roman" w:eastAsia="Calibri" w:hAnsi="Times New Roman" w:cs="Times New Roman"/>
        </w:rPr>
      </w:pPr>
    </w:p>
    <w:p w14:paraId="73337E38" w14:textId="55F8844E" w:rsidR="00AB1404" w:rsidRDefault="004C04F3" w:rsidP="00AB1404">
      <w:pPr>
        <w:jc w:val="center"/>
        <w:rPr>
          <w:rFonts w:ascii="Times New Roman" w:eastAsia="Calibri" w:hAnsi="Times New Roman" w:cs="Times New Roman"/>
          <w:color w:val="2F5496" w:themeColor="accent1" w:themeShade="BF"/>
          <w:sz w:val="26"/>
          <w:szCs w:val="26"/>
        </w:rPr>
      </w:pPr>
      <w:r w:rsidRPr="004C04F3">
        <w:rPr>
          <w:rFonts w:ascii="Times New Roman" w:eastAsia="Calibri" w:hAnsi="Times New Roman" w:cs="Times New Roman"/>
          <w:noProof/>
          <w:color w:val="2F5496" w:themeColor="accent1" w:themeShade="BF"/>
          <w:sz w:val="26"/>
          <w:szCs w:val="26"/>
        </w:rPr>
        <w:drawing>
          <wp:inline distT="0" distB="0" distL="0" distR="0" wp14:anchorId="39F89135" wp14:editId="0FE7752D">
            <wp:extent cx="3362794" cy="1714739"/>
            <wp:effectExtent l="0" t="0" r="9525" b="0"/>
            <wp:docPr id="15210703" name="Picture 15210703" descr="A diagram of moving dir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03" name="Picture 1" descr="A diagram of moving direction&#10;&#10;Description automatically generated"/>
                    <pic:cNvPicPr/>
                  </pic:nvPicPr>
                  <pic:blipFill>
                    <a:blip r:embed="rId19"/>
                    <a:stretch>
                      <a:fillRect/>
                    </a:stretch>
                  </pic:blipFill>
                  <pic:spPr>
                    <a:xfrm>
                      <a:off x="0" y="0"/>
                      <a:ext cx="3362794" cy="1714739"/>
                    </a:xfrm>
                    <a:prstGeom prst="rect">
                      <a:avLst/>
                    </a:prstGeom>
                  </pic:spPr>
                </pic:pic>
              </a:graphicData>
            </a:graphic>
          </wp:inline>
        </w:drawing>
      </w:r>
    </w:p>
    <w:p w14:paraId="53F36D82" w14:textId="025995C3" w:rsidR="00DE0306" w:rsidRPr="00DE0306" w:rsidRDefault="00DE0306" w:rsidP="00AB1404">
      <w:pPr>
        <w:jc w:val="center"/>
        <w:rPr>
          <w:rFonts w:ascii="Times New Roman" w:eastAsia="Calibri" w:hAnsi="Times New Roman" w:cs="Times New Roman"/>
          <w:b/>
          <w:bCs/>
          <w:color w:val="2F5496" w:themeColor="accent1" w:themeShade="BF"/>
          <w:sz w:val="26"/>
          <w:szCs w:val="26"/>
        </w:rPr>
      </w:pPr>
    </w:p>
    <w:p w14:paraId="2EFAD9E8" w14:textId="521EA37F" w:rsidR="00DE0306" w:rsidRPr="005D6C94" w:rsidRDefault="00DE0306" w:rsidP="00DE0306">
      <w:pPr>
        <w:ind w:left="720" w:firstLine="720"/>
        <w:jc w:val="center"/>
        <w:rPr>
          <w:rFonts w:ascii="Times New Roman" w:hAnsi="Times New Roman" w:cs="Times New Roman"/>
          <w:b/>
          <w:bCs/>
        </w:rPr>
      </w:pPr>
      <w:r>
        <w:rPr>
          <w:rFonts w:ascii="Times New Roman" w:hAnsi="Times New Roman" w:cs="Times New Roman"/>
          <w:b/>
          <w:bCs/>
        </w:rPr>
        <w:t>Figure 9.a linear movement</w:t>
      </w:r>
    </w:p>
    <w:p w14:paraId="376D04EE" w14:textId="77777777" w:rsidR="004C04F3" w:rsidRPr="001B4D63" w:rsidRDefault="004C04F3" w:rsidP="00AB1404">
      <w:pPr>
        <w:jc w:val="center"/>
        <w:rPr>
          <w:rFonts w:ascii="Times New Roman" w:eastAsia="Calibri" w:hAnsi="Times New Roman" w:cs="Times New Roman"/>
          <w:color w:val="2F5496" w:themeColor="accent1" w:themeShade="BF"/>
          <w:sz w:val="26"/>
          <w:szCs w:val="26"/>
        </w:rPr>
      </w:pPr>
    </w:p>
    <w:p w14:paraId="7E043090" w14:textId="77777777" w:rsidR="00D33617" w:rsidRPr="00552453" w:rsidRDefault="00D33617" w:rsidP="004F0DE9">
      <w:pPr>
        <w:rPr>
          <w:rFonts w:ascii="Times New Roman" w:hAnsi="Times New Roman" w:cs="Times New Roman"/>
          <w:b/>
          <w:bCs/>
        </w:rPr>
      </w:pPr>
    </w:p>
    <w:p w14:paraId="250881FC" w14:textId="44A9B761" w:rsidR="005C7297" w:rsidRDefault="005C7297" w:rsidP="004F0DE9">
      <w:pPr>
        <w:rPr>
          <w:rFonts w:ascii="Times New Roman" w:hAnsi="Times New Roman" w:cs="Times New Roman"/>
        </w:rPr>
      </w:pPr>
    </w:p>
    <w:p w14:paraId="5520B417" w14:textId="49076866" w:rsidR="005A5BC7" w:rsidRDefault="005A5BC7" w:rsidP="00271020">
      <w:pPr>
        <w:jc w:val="center"/>
        <w:rPr>
          <w:rFonts w:ascii="Times New Roman" w:hAnsi="Times New Roman" w:cs="Times New Roman"/>
        </w:rPr>
      </w:pPr>
      <w:r w:rsidRPr="005A5BC7">
        <w:rPr>
          <w:rFonts w:ascii="Times New Roman" w:hAnsi="Times New Roman" w:cs="Times New Roman"/>
          <w:noProof/>
        </w:rPr>
        <w:drawing>
          <wp:inline distT="0" distB="0" distL="0" distR="0" wp14:anchorId="3C3CEC2B" wp14:editId="6E84732A">
            <wp:extent cx="4173927" cy="3754112"/>
            <wp:effectExtent l="0" t="0" r="0" b="0"/>
            <wp:docPr id="338335584" name="Picture 338335584" descr="A diagram of a square with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35584" name="Picture 1" descr="A diagram of a square with lines and letters&#10;&#10;Description automatically generated"/>
                    <pic:cNvPicPr/>
                  </pic:nvPicPr>
                  <pic:blipFill>
                    <a:blip r:embed="rId20"/>
                    <a:stretch>
                      <a:fillRect/>
                    </a:stretch>
                  </pic:blipFill>
                  <pic:spPr>
                    <a:xfrm>
                      <a:off x="0" y="0"/>
                      <a:ext cx="4178128" cy="3757891"/>
                    </a:xfrm>
                    <a:prstGeom prst="rect">
                      <a:avLst/>
                    </a:prstGeom>
                  </pic:spPr>
                </pic:pic>
              </a:graphicData>
            </a:graphic>
          </wp:inline>
        </w:drawing>
      </w:r>
    </w:p>
    <w:p w14:paraId="100396E2" w14:textId="77777777" w:rsidR="000F6976" w:rsidRDefault="000F6976" w:rsidP="00271020">
      <w:pPr>
        <w:jc w:val="center"/>
        <w:rPr>
          <w:rFonts w:ascii="Times New Roman" w:hAnsi="Times New Roman" w:cs="Times New Roman"/>
        </w:rPr>
      </w:pPr>
    </w:p>
    <w:p w14:paraId="039ACF44" w14:textId="6653A4B6" w:rsidR="000F6976" w:rsidRPr="005D6C94" w:rsidRDefault="005D6C94" w:rsidP="00271020">
      <w:pPr>
        <w:ind w:left="720" w:firstLine="720"/>
        <w:jc w:val="center"/>
        <w:rPr>
          <w:rFonts w:ascii="Times New Roman" w:hAnsi="Times New Roman" w:cs="Times New Roman"/>
          <w:b/>
          <w:bCs/>
        </w:rPr>
      </w:pPr>
      <w:r>
        <w:rPr>
          <w:rFonts w:ascii="Times New Roman" w:hAnsi="Times New Roman" w:cs="Times New Roman"/>
          <w:b/>
          <w:bCs/>
        </w:rPr>
        <w:t>Figure 9.</w:t>
      </w:r>
      <w:r w:rsidR="00271020">
        <w:rPr>
          <w:rFonts w:ascii="Times New Roman" w:hAnsi="Times New Roman" w:cs="Times New Roman"/>
          <w:b/>
          <w:bCs/>
        </w:rPr>
        <w:t>b</w:t>
      </w:r>
      <w:r w:rsidR="008A09D9">
        <w:rPr>
          <w:rFonts w:ascii="Times New Roman" w:hAnsi="Times New Roman" w:cs="Times New Roman"/>
          <w:b/>
          <w:bCs/>
        </w:rPr>
        <w:t xml:space="preserve"> </w:t>
      </w:r>
      <w:r w:rsidR="00384A7D">
        <w:rPr>
          <w:rFonts w:ascii="Times New Roman" w:hAnsi="Times New Roman" w:cs="Times New Roman"/>
          <w:b/>
          <w:bCs/>
        </w:rPr>
        <w:t>illustration of circular movement</w:t>
      </w:r>
    </w:p>
    <w:p w14:paraId="19AC5852" w14:textId="77777777" w:rsidR="000F6976" w:rsidRDefault="000F6976" w:rsidP="00271020">
      <w:pPr>
        <w:jc w:val="center"/>
        <w:rPr>
          <w:rFonts w:ascii="Times New Roman" w:hAnsi="Times New Roman" w:cs="Times New Roman"/>
        </w:rPr>
      </w:pPr>
    </w:p>
    <w:p w14:paraId="2B5E834D" w14:textId="77777777" w:rsidR="000F6976" w:rsidRDefault="000F6976" w:rsidP="00271020">
      <w:pPr>
        <w:jc w:val="center"/>
        <w:rPr>
          <w:rFonts w:ascii="Times New Roman" w:hAnsi="Times New Roman" w:cs="Times New Roman"/>
        </w:rPr>
      </w:pPr>
    </w:p>
    <w:p w14:paraId="7C9B4545" w14:textId="53DB9EB0" w:rsidR="000F6976" w:rsidRPr="00AB2D69" w:rsidRDefault="005D6C94" w:rsidP="00271020">
      <w:pPr>
        <w:jc w:val="center"/>
        <w:rPr>
          <w:rFonts w:ascii="Times New Roman" w:hAnsi="Times New Roman" w:cs="Times New Roman"/>
        </w:rPr>
      </w:pPr>
      <w:r w:rsidRPr="005D6C94">
        <w:rPr>
          <w:rFonts w:ascii="Times New Roman" w:hAnsi="Times New Roman" w:cs="Times New Roman"/>
          <w:noProof/>
        </w:rPr>
        <w:lastRenderedPageBreak/>
        <w:drawing>
          <wp:inline distT="0" distB="0" distL="0" distR="0" wp14:anchorId="2B63A313" wp14:editId="1A0C9597">
            <wp:extent cx="2591162" cy="1200318"/>
            <wp:effectExtent l="0" t="0" r="0" b="0"/>
            <wp:docPr id="1040442478" name="Picture 1040442478"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42478" name="Picture 1" descr="A math equations with numbers&#10;&#10;Description automatically generated with medium confidence"/>
                    <pic:cNvPicPr/>
                  </pic:nvPicPr>
                  <pic:blipFill>
                    <a:blip r:embed="rId21"/>
                    <a:stretch>
                      <a:fillRect/>
                    </a:stretch>
                  </pic:blipFill>
                  <pic:spPr>
                    <a:xfrm>
                      <a:off x="0" y="0"/>
                      <a:ext cx="2591162" cy="1200318"/>
                    </a:xfrm>
                    <a:prstGeom prst="rect">
                      <a:avLst/>
                    </a:prstGeom>
                  </pic:spPr>
                </pic:pic>
              </a:graphicData>
            </a:graphic>
          </wp:inline>
        </w:drawing>
      </w:r>
    </w:p>
    <w:p w14:paraId="69B362B0" w14:textId="77777777" w:rsidR="00921C00" w:rsidRPr="00921C00" w:rsidRDefault="00921C00" w:rsidP="00271020">
      <w:pPr>
        <w:jc w:val="center"/>
        <w:rPr>
          <w:rFonts w:ascii="Times New Roman" w:hAnsi="Times New Roman" w:cs="Times New Roman"/>
          <w:b/>
          <w:bCs/>
        </w:rPr>
      </w:pPr>
    </w:p>
    <w:p w14:paraId="7827584F" w14:textId="3B738B86" w:rsidR="005D6C94" w:rsidRPr="005D6C94" w:rsidRDefault="005D6C94" w:rsidP="00271020">
      <w:pPr>
        <w:jc w:val="center"/>
        <w:rPr>
          <w:rFonts w:ascii="Times New Roman" w:hAnsi="Times New Roman" w:cs="Times New Roman"/>
          <w:b/>
          <w:bCs/>
        </w:rPr>
      </w:pPr>
      <w:r>
        <w:rPr>
          <w:rFonts w:ascii="Times New Roman" w:hAnsi="Times New Roman" w:cs="Times New Roman"/>
          <w:b/>
          <w:bCs/>
        </w:rPr>
        <w:t>Figure 9.</w:t>
      </w:r>
      <w:r w:rsidR="00271020">
        <w:rPr>
          <w:rFonts w:ascii="Times New Roman" w:hAnsi="Times New Roman" w:cs="Times New Roman"/>
          <w:b/>
          <w:bCs/>
        </w:rPr>
        <w:t>c</w:t>
      </w:r>
      <w:r w:rsidR="00384A7D">
        <w:rPr>
          <w:rFonts w:ascii="Times New Roman" w:hAnsi="Times New Roman" w:cs="Times New Roman"/>
          <w:b/>
          <w:bCs/>
        </w:rPr>
        <w:t xml:space="preserve"> Circular movement formulas</w:t>
      </w:r>
    </w:p>
    <w:p w14:paraId="6C6CF9AD" w14:textId="77777777" w:rsidR="000D002C" w:rsidRPr="001B4D63" w:rsidRDefault="000D002C" w:rsidP="004F0DE9">
      <w:pPr>
        <w:rPr>
          <w:rFonts w:ascii="Times New Roman" w:hAnsi="Times New Roman" w:cs="Times New Roman"/>
        </w:rPr>
      </w:pPr>
    </w:p>
    <w:p w14:paraId="5D8E19DD" w14:textId="77777777" w:rsidR="000E6EFE" w:rsidRDefault="000E6EFE" w:rsidP="004F0DE9">
      <w:pPr>
        <w:rPr>
          <w:rFonts w:ascii="Times New Roman" w:hAnsi="Times New Roman" w:cs="Times New Roman"/>
        </w:rPr>
      </w:pPr>
    </w:p>
    <w:p w14:paraId="63F11653" w14:textId="6967AF0A" w:rsidR="00E86E35" w:rsidRDefault="001505F5" w:rsidP="00271020">
      <w:pPr>
        <w:jc w:val="center"/>
        <w:rPr>
          <w:rFonts w:ascii="Times New Roman" w:hAnsi="Times New Roman" w:cs="Times New Roman"/>
        </w:rPr>
      </w:pPr>
      <w:r w:rsidRPr="001505F5">
        <w:rPr>
          <w:rFonts w:ascii="Times New Roman" w:hAnsi="Times New Roman" w:cs="Times New Roman"/>
          <w:noProof/>
        </w:rPr>
        <w:drawing>
          <wp:inline distT="0" distB="0" distL="0" distR="0" wp14:anchorId="49B307E5" wp14:editId="09543ED4">
            <wp:extent cx="3351722" cy="2654201"/>
            <wp:effectExtent l="0" t="0" r="1270" b="0"/>
            <wp:docPr id="1701920002" name="Picture 1701920002" descr="A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20002" name="Picture 1" descr="A drawing of a triangle&#10;&#10;Description automatically generated"/>
                    <pic:cNvPicPr/>
                  </pic:nvPicPr>
                  <pic:blipFill>
                    <a:blip r:embed="rId22"/>
                    <a:stretch>
                      <a:fillRect/>
                    </a:stretch>
                  </pic:blipFill>
                  <pic:spPr>
                    <a:xfrm>
                      <a:off x="0" y="0"/>
                      <a:ext cx="3353523" cy="2655627"/>
                    </a:xfrm>
                    <a:prstGeom prst="rect">
                      <a:avLst/>
                    </a:prstGeom>
                  </pic:spPr>
                </pic:pic>
              </a:graphicData>
            </a:graphic>
          </wp:inline>
        </w:drawing>
      </w:r>
    </w:p>
    <w:p w14:paraId="1EA85CC1" w14:textId="3458284D" w:rsidR="001505F5" w:rsidRPr="001505F5" w:rsidRDefault="001505F5" w:rsidP="00271020">
      <w:pPr>
        <w:jc w:val="center"/>
        <w:rPr>
          <w:rFonts w:ascii="Times New Roman" w:hAnsi="Times New Roman" w:cs="Times New Roman"/>
          <w:b/>
          <w:bCs/>
        </w:rPr>
      </w:pPr>
      <w:r>
        <w:rPr>
          <w:rFonts w:ascii="Times New Roman" w:hAnsi="Times New Roman" w:cs="Times New Roman"/>
          <w:b/>
          <w:bCs/>
        </w:rPr>
        <w:t xml:space="preserve">Figure 9.d </w:t>
      </w:r>
      <w:r w:rsidR="00DE0306">
        <w:rPr>
          <w:rFonts w:ascii="Times New Roman" w:hAnsi="Times New Roman" w:cs="Times New Roman"/>
          <w:b/>
          <w:bCs/>
        </w:rPr>
        <w:t xml:space="preserve">turning at the same </w:t>
      </w:r>
      <w:proofErr w:type="gramStart"/>
      <w:r w:rsidR="00DE0306">
        <w:rPr>
          <w:rFonts w:ascii="Times New Roman" w:hAnsi="Times New Roman" w:cs="Times New Roman"/>
          <w:b/>
          <w:bCs/>
        </w:rPr>
        <w:t>position</w:t>
      </w:r>
      <w:proofErr w:type="gramEnd"/>
    </w:p>
    <w:p w14:paraId="745E45C0" w14:textId="77777777" w:rsidR="00E86E35" w:rsidRPr="001B4D63" w:rsidRDefault="00E86E35" w:rsidP="004F0DE9">
      <w:pPr>
        <w:rPr>
          <w:rFonts w:ascii="Times New Roman" w:hAnsi="Times New Roman" w:cs="Times New Roman"/>
        </w:rPr>
      </w:pPr>
    </w:p>
    <w:p w14:paraId="19B395E0" w14:textId="337F6D59" w:rsidR="00EB6984" w:rsidRDefault="0044210E" w:rsidP="004B6604">
      <w:pPr>
        <w:pStyle w:val="Heading2"/>
        <w:rPr>
          <w:rFonts w:ascii="Times New Roman" w:eastAsia="Calibri" w:hAnsi="Times New Roman" w:cs="Times New Roman"/>
        </w:rPr>
      </w:pPr>
      <w:bookmarkStart w:id="16" w:name="_Toc154003336"/>
      <w:r w:rsidRPr="001B4D63">
        <w:rPr>
          <w:rFonts w:ascii="Times New Roman" w:eastAsia="Calibri" w:hAnsi="Times New Roman" w:cs="Times New Roman"/>
        </w:rPr>
        <w:t>Test</w:t>
      </w:r>
      <w:bookmarkEnd w:id="16"/>
      <w:r w:rsidRPr="001B4D63">
        <w:rPr>
          <w:rFonts w:ascii="Times New Roman" w:eastAsia="Calibri" w:hAnsi="Times New Roman" w:cs="Times New Roman"/>
        </w:rPr>
        <w:t xml:space="preserve"> </w:t>
      </w:r>
    </w:p>
    <w:p w14:paraId="0E8143F7" w14:textId="77777777" w:rsidR="00240717" w:rsidRDefault="00240717" w:rsidP="00240717"/>
    <w:p w14:paraId="4747257C" w14:textId="255DAD38" w:rsidR="00240717" w:rsidRPr="00240717" w:rsidRDefault="00240717" w:rsidP="00240717">
      <w:r>
        <w:t xml:space="preserve">In this </w:t>
      </w:r>
      <w:r w:rsidR="00E67EF9">
        <w:t>phase</w:t>
      </w:r>
      <w:r w:rsidR="00A25F07">
        <w:t xml:space="preserve">, the test is performed </w:t>
      </w:r>
      <w:r w:rsidR="002C7C0C">
        <w:t xml:space="preserve">through visual as the main method. The </w:t>
      </w:r>
      <w:r w:rsidR="00380131">
        <w:t xml:space="preserve">component </w:t>
      </w:r>
      <w:r w:rsidR="000A06CF">
        <w:t xml:space="preserve">functions </w:t>
      </w:r>
      <w:proofErr w:type="gramStart"/>
      <w:r w:rsidR="000A06CF">
        <w:t>is</w:t>
      </w:r>
      <w:proofErr w:type="gramEnd"/>
      <w:r w:rsidR="000A06CF">
        <w:t xml:space="preserve"> tested through printing the value it get </w:t>
      </w:r>
      <w:r w:rsidR="000B14D1">
        <w:t xml:space="preserve">and response. However, testing with logic analyzer and other </w:t>
      </w:r>
      <w:r w:rsidR="00726459">
        <w:t>more concrete is not perform yet. This suppose to be tested clearer in the next phase.</w:t>
      </w:r>
    </w:p>
    <w:p w14:paraId="508CF86B" w14:textId="77777777" w:rsidR="00EB6984" w:rsidRPr="001B4D63" w:rsidRDefault="00EB6984" w:rsidP="00E50236">
      <w:pPr>
        <w:rPr>
          <w:rFonts w:ascii="Times New Roman" w:hAnsi="Times New Roman" w:cs="Times New Roman"/>
        </w:rPr>
      </w:pPr>
    </w:p>
    <w:tbl>
      <w:tblPr>
        <w:tblStyle w:val="TableGrid"/>
        <w:tblW w:w="9141" w:type="dxa"/>
        <w:tblLook w:val="04A0" w:firstRow="1" w:lastRow="0" w:firstColumn="1" w:lastColumn="0" w:noHBand="0" w:noVBand="1"/>
      </w:tblPr>
      <w:tblGrid>
        <w:gridCol w:w="2952"/>
        <w:gridCol w:w="5101"/>
        <w:gridCol w:w="1088"/>
      </w:tblGrid>
      <w:tr w:rsidR="00F95173" w:rsidRPr="001B4D63" w14:paraId="338B3ECC" w14:textId="77777777" w:rsidTr="1858D264">
        <w:tc>
          <w:tcPr>
            <w:tcW w:w="2952" w:type="dxa"/>
          </w:tcPr>
          <w:p w14:paraId="066CD70B" w14:textId="5C5E0BDB" w:rsidR="00F95173" w:rsidRPr="001B4D63" w:rsidRDefault="58C9D517" w:rsidP="1858D264">
            <w:pPr>
              <w:rPr>
                <w:rFonts w:ascii="Times New Roman" w:hAnsi="Times New Roman" w:cs="Times New Roman"/>
                <w:b/>
                <w:bCs/>
              </w:rPr>
            </w:pPr>
            <w:r w:rsidRPr="001B4D63">
              <w:rPr>
                <w:rFonts w:ascii="Times New Roman" w:hAnsi="Times New Roman" w:cs="Times New Roman"/>
                <w:b/>
                <w:bCs/>
              </w:rPr>
              <w:t>Test</w:t>
            </w:r>
          </w:p>
        </w:tc>
        <w:tc>
          <w:tcPr>
            <w:tcW w:w="5101" w:type="dxa"/>
          </w:tcPr>
          <w:p w14:paraId="18826C4F" w14:textId="4AE88C53" w:rsidR="00F95173" w:rsidRPr="001B4D63" w:rsidRDefault="58C9D517" w:rsidP="1858D264">
            <w:pPr>
              <w:rPr>
                <w:rFonts w:ascii="Times New Roman" w:hAnsi="Times New Roman" w:cs="Times New Roman"/>
                <w:b/>
                <w:bCs/>
              </w:rPr>
            </w:pPr>
            <w:r w:rsidRPr="001B4D63">
              <w:rPr>
                <w:rFonts w:ascii="Times New Roman" w:hAnsi="Times New Roman" w:cs="Times New Roman"/>
                <w:b/>
                <w:bCs/>
              </w:rPr>
              <w:t>Description</w:t>
            </w:r>
          </w:p>
        </w:tc>
        <w:tc>
          <w:tcPr>
            <w:tcW w:w="1088" w:type="dxa"/>
          </w:tcPr>
          <w:p w14:paraId="5E81C5B9" w14:textId="2AB6E73E" w:rsidR="00F95173" w:rsidRPr="001B4D63" w:rsidRDefault="13F729EF" w:rsidP="1858D264">
            <w:pPr>
              <w:rPr>
                <w:rFonts w:ascii="Times New Roman" w:hAnsi="Times New Roman" w:cs="Times New Roman"/>
                <w:b/>
                <w:bCs/>
              </w:rPr>
            </w:pPr>
            <w:r w:rsidRPr="001B4D63">
              <w:rPr>
                <w:rFonts w:ascii="Times New Roman" w:hAnsi="Times New Roman" w:cs="Times New Roman"/>
                <w:b/>
                <w:bCs/>
              </w:rPr>
              <w:t>Status</w:t>
            </w:r>
          </w:p>
        </w:tc>
      </w:tr>
      <w:tr w:rsidR="005560B2" w:rsidRPr="001B4D63" w14:paraId="01A9BA7C" w14:textId="77777777" w:rsidTr="1858D264">
        <w:tc>
          <w:tcPr>
            <w:tcW w:w="2952" w:type="dxa"/>
          </w:tcPr>
          <w:p w14:paraId="5C52365C" w14:textId="2A3F3BC9" w:rsidR="005560B2" w:rsidRPr="001B4D63" w:rsidRDefault="005560B2" w:rsidP="00226B64">
            <w:pPr>
              <w:rPr>
                <w:rFonts w:ascii="Times New Roman" w:hAnsi="Times New Roman" w:cs="Times New Roman"/>
              </w:rPr>
            </w:pPr>
            <w:r w:rsidRPr="001B4D63">
              <w:rPr>
                <w:rFonts w:ascii="Times New Roman" w:hAnsi="Times New Roman" w:cs="Times New Roman"/>
              </w:rPr>
              <w:t>Stops going forward when close to object.</w:t>
            </w:r>
          </w:p>
        </w:tc>
        <w:tc>
          <w:tcPr>
            <w:tcW w:w="5101" w:type="dxa"/>
          </w:tcPr>
          <w:p w14:paraId="58FC460E" w14:textId="015F5668" w:rsidR="005560B2" w:rsidRPr="001B4D63" w:rsidRDefault="005560B2" w:rsidP="00226B64">
            <w:pPr>
              <w:rPr>
                <w:rFonts w:ascii="Times New Roman" w:hAnsi="Times New Roman" w:cs="Times New Roman"/>
              </w:rPr>
            </w:pPr>
            <w:r w:rsidRPr="001B4D63">
              <w:rPr>
                <w:rFonts w:ascii="Times New Roman" w:hAnsi="Times New Roman" w:cs="Times New Roman"/>
              </w:rPr>
              <w:t>The car should stop moving forward when it’s getting close to a certain object.</w:t>
            </w:r>
          </w:p>
        </w:tc>
        <w:tc>
          <w:tcPr>
            <w:tcW w:w="1088" w:type="dxa"/>
          </w:tcPr>
          <w:p w14:paraId="611870BC" w14:textId="65B3AA75" w:rsidR="005560B2" w:rsidRPr="001B4D63" w:rsidRDefault="005560B2" w:rsidP="00226B64">
            <w:pPr>
              <w:rPr>
                <w:rFonts w:ascii="Times New Roman" w:hAnsi="Times New Roman" w:cs="Times New Roman"/>
              </w:rPr>
            </w:pPr>
            <w:r w:rsidRPr="001B4D63">
              <w:rPr>
                <w:rFonts w:ascii="Times New Roman" w:hAnsi="Times New Roman" w:cs="Times New Roman"/>
              </w:rPr>
              <w:t>success</w:t>
            </w:r>
          </w:p>
        </w:tc>
      </w:tr>
      <w:tr w:rsidR="005560B2" w:rsidRPr="001B4D63" w14:paraId="57B35B76" w14:textId="77777777" w:rsidTr="1858D264">
        <w:tc>
          <w:tcPr>
            <w:tcW w:w="2952" w:type="dxa"/>
          </w:tcPr>
          <w:p w14:paraId="7BBCD67C" w14:textId="6BF08BCD" w:rsidR="005560B2" w:rsidRPr="001B4D63" w:rsidRDefault="00446DEC" w:rsidP="00226B64">
            <w:pPr>
              <w:rPr>
                <w:rFonts w:ascii="Times New Roman" w:hAnsi="Times New Roman" w:cs="Times New Roman"/>
              </w:rPr>
            </w:pPr>
            <w:r w:rsidRPr="001B4D63">
              <w:rPr>
                <w:rFonts w:ascii="Times New Roman" w:hAnsi="Times New Roman" w:cs="Times New Roman"/>
              </w:rPr>
              <w:t>Can changes direction.</w:t>
            </w:r>
          </w:p>
        </w:tc>
        <w:tc>
          <w:tcPr>
            <w:tcW w:w="5101" w:type="dxa"/>
          </w:tcPr>
          <w:p w14:paraId="167D4F81" w14:textId="58F72850" w:rsidR="005560B2" w:rsidRPr="001B4D63" w:rsidRDefault="00446DEC" w:rsidP="00226B64">
            <w:pPr>
              <w:rPr>
                <w:rFonts w:ascii="Times New Roman" w:hAnsi="Times New Roman" w:cs="Times New Roman"/>
              </w:rPr>
            </w:pPr>
            <w:r w:rsidRPr="001B4D63">
              <w:rPr>
                <w:rFonts w:ascii="Times New Roman" w:hAnsi="Times New Roman" w:cs="Times New Roman"/>
              </w:rPr>
              <w:t xml:space="preserve">The car </w:t>
            </w:r>
            <w:r w:rsidR="007D75F6" w:rsidRPr="001B4D63">
              <w:rPr>
                <w:rFonts w:ascii="Times New Roman" w:hAnsi="Times New Roman" w:cs="Times New Roman"/>
              </w:rPr>
              <w:t>can</w:t>
            </w:r>
            <w:r w:rsidRPr="001B4D63">
              <w:rPr>
                <w:rFonts w:ascii="Times New Roman" w:hAnsi="Times New Roman" w:cs="Times New Roman"/>
              </w:rPr>
              <w:t xml:space="preserve"> change </w:t>
            </w:r>
            <w:r w:rsidR="007D75F6" w:rsidRPr="001B4D63">
              <w:rPr>
                <w:rFonts w:ascii="Times New Roman" w:hAnsi="Times New Roman" w:cs="Times New Roman"/>
              </w:rPr>
              <w:t>direction.</w:t>
            </w:r>
          </w:p>
        </w:tc>
        <w:tc>
          <w:tcPr>
            <w:tcW w:w="1088" w:type="dxa"/>
          </w:tcPr>
          <w:p w14:paraId="605FD676" w14:textId="284D3800" w:rsidR="005560B2" w:rsidRPr="001B4D63" w:rsidRDefault="007D75F6" w:rsidP="00226B64">
            <w:pPr>
              <w:rPr>
                <w:rFonts w:ascii="Times New Roman" w:hAnsi="Times New Roman" w:cs="Times New Roman"/>
              </w:rPr>
            </w:pPr>
            <w:r w:rsidRPr="001B4D63">
              <w:rPr>
                <w:rFonts w:ascii="Times New Roman" w:hAnsi="Times New Roman" w:cs="Times New Roman"/>
              </w:rPr>
              <w:t>Success</w:t>
            </w:r>
          </w:p>
        </w:tc>
      </w:tr>
      <w:tr w:rsidR="007D75F6" w:rsidRPr="001B4D63" w14:paraId="05359900" w14:textId="77777777" w:rsidTr="1858D264">
        <w:tc>
          <w:tcPr>
            <w:tcW w:w="2952" w:type="dxa"/>
          </w:tcPr>
          <w:p w14:paraId="630CCC4D" w14:textId="5C361179" w:rsidR="007D75F6" w:rsidRPr="001B4D63" w:rsidRDefault="007D75F6" w:rsidP="00226B64">
            <w:pPr>
              <w:rPr>
                <w:rFonts w:ascii="Times New Roman" w:hAnsi="Times New Roman" w:cs="Times New Roman"/>
              </w:rPr>
            </w:pPr>
            <w:r w:rsidRPr="001B4D63">
              <w:rPr>
                <w:rFonts w:ascii="Times New Roman" w:hAnsi="Times New Roman" w:cs="Times New Roman"/>
              </w:rPr>
              <w:t>Changes direction randomly when close to object.</w:t>
            </w:r>
          </w:p>
        </w:tc>
        <w:tc>
          <w:tcPr>
            <w:tcW w:w="5101" w:type="dxa"/>
          </w:tcPr>
          <w:p w14:paraId="7D0682BB" w14:textId="2E15358F" w:rsidR="007D75F6" w:rsidRPr="001B4D63" w:rsidRDefault="007D75F6" w:rsidP="00226B64">
            <w:pPr>
              <w:rPr>
                <w:rFonts w:ascii="Times New Roman" w:hAnsi="Times New Roman" w:cs="Times New Roman"/>
              </w:rPr>
            </w:pPr>
            <w:r w:rsidRPr="001B4D63">
              <w:rPr>
                <w:rFonts w:ascii="Times New Roman" w:hAnsi="Times New Roman" w:cs="Times New Roman"/>
              </w:rPr>
              <w:t xml:space="preserve">The car can change a random direction </w:t>
            </w:r>
            <w:r w:rsidR="00F95173" w:rsidRPr="001B4D63">
              <w:rPr>
                <w:rFonts w:ascii="Times New Roman" w:hAnsi="Times New Roman" w:cs="Times New Roman"/>
              </w:rPr>
              <w:t xml:space="preserve">when it’s too close to an object. </w:t>
            </w:r>
          </w:p>
        </w:tc>
        <w:tc>
          <w:tcPr>
            <w:tcW w:w="1088" w:type="dxa"/>
          </w:tcPr>
          <w:p w14:paraId="7DD23B30" w14:textId="4D158255" w:rsidR="007D75F6" w:rsidRPr="001B4D63" w:rsidRDefault="00F95173" w:rsidP="00226B64">
            <w:pPr>
              <w:rPr>
                <w:rFonts w:ascii="Times New Roman" w:hAnsi="Times New Roman" w:cs="Times New Roman"/>
              </w:rPr>
            </w:pPr>
            <w:r w:rsidRPr="001B4D63">
              <w:rPr>
                <w:rFonts w:ascii="Times New Roman" w:hAnsi="Times New Roman" w:cs="Times New Roman"/>
              </w:rPr>
              <w:t>Success</w:t>
            </w:r>
          </w:p>
        </w:tc>
      </w:tr>
      <w:tr w:rsidR="00FD7D3D" w:rsidRPr="001B4D63" w14:paraId="62C2D700" w14:textId="77777777" w:rsidTr="1858D264">
        <w:tc>
          <w:tcPr>
            <w:tcW w:w="2952" w:type="dxa"/>
          </w:tcPr>
          <w:p w14:paraId="3D30FD90" w14:textId="5F3EAF3E" w:rsidR="00FD7D3D" w:rsidRPr="001B4D63" w:rsidRDefault="00FD7D3D" w:rsidP="00226B64">
            <w:pPr>
              <w:rPr>
                <w:rFonts w:ascii="Times New Roman" w:hAnsi="Times New Roman" w:cs="Times New Roman"/>
              </w:rPr>
            </w:pPr>
            <w:r w:rsidRPr="001B4D63">
              <w:rPr>
                <w:rFonts w:ascii="Times New Roman" w:hAnsi="Times New Roman" w:cs="Times New Roman"/>
              </w:rPr>
              <w:t xml:space="preserve">Print </w:t>
            </w:r>
            <w:r w:rsidR="00060C34" w:rsidRPr="001B4D63">
              <w:rPr>
                <w:rFonts w:ascii="Times New Roman" w:hAnsi="Times New Roman" w:cs="Times New Roman"/>
              </w:rPr>
              <w:t>distance</w:t>
            </w:r>
            <w:r w:rsidR="00002C44" w:rsidRPr="001B4D63">
              <w:rPr>
                <w:rFonts w:ascii="Times New Roman" w:hAnsi="Times New Roman" w:cs="Times New Roman"/>
              </w:rPr>
              <w:t>.</w:t>
            </w:r>
          </w:p>
        </w:tc>
        <w:tc>
          <w:tcPr>
            <w:tcW w:w="5101" w:type="dxa"/>
          </w:tcPr>
          <w:p w14:paraId="1B7C470B" w14:textId="24945740" w:rsidR="00FD7D3D" w:rsidRPr="001B4D63" w:rsidRDefault="00002C44" w:rsidP="00226B64">
            <w:pPr>
              <w:rPr>
                <w:rFonts w:ascii="Times New Roman" w:hAnsi="Times New Roman" w:cs="Times New Roman"/>
              </w:rPr>
            </w:pPr>
            <w:r w:rsidRPr="001B4D63">
              <w:rPr>
                <w:rFonts w:ascii="Times New Roman" w:hAnsi="Times New Roman" w:cs="Times New Roman"/>
              </w:rPr>
              <w:t>Prints the distance to a certain object to check if the ultra-sonic is working properly.</w:t>
            </w:r>
          </w:p>
        </w:tc>
        <w:tc>
          <w:tcPr>
            <w:tcW w:w="1088" w:type="dxa"/>
          </w:tcPr>
          <w:p w14:paraId="09BE40A6" w14:textId="75AE2A69" w:rsidR="00FD7D3D" w:rsidRPr="001B4D63" w:rsidRDefault="00002C44" w:rsidP="00226B64">
            <w:pPr>
              <w:rPr>
                <w:rFonts w:ascii="Times New Roman" w:hAnsi="Times New Roman" w:cs="Times New Roman"/>
              </w:rPr>
            </w:pPr>
            <w:r w:rsidRPr="001B4D63">
              <w:rPr>
                <w:rFonts w:ascii="Times New Roman" w:hAnsi="Times New Roman" w:cs="Times New Roman"/>
              </w:rPr>
              <w:t>Success</w:t>
            </w:r>
          </w:p>
        </w:tc>
      </w:tr>
      <w:tr w:rsidR="00002C44" w:rsidRPr="001B4D63" w14:paraId="167354D6" w14:textId="77777777" w:rsidTr="1858D264">
        <w:tc>
          <w:tcPr>
            <w:tcW w:w="2952" w:type="dxa"/>
          </w:tcPr>
          <w:p w14:paraId="72F2C911" w14:textId="620F2262" w:rsidR="00002C44" w:rsidRPr="001B4D63" w:rsidRDefault="00002C44" w:rsidP="00226B64">
            <w:pPr>
              <w:rPr>
                <w:rFonts w:ascii="Times New Roman" w:hAnsi="Times New Roman" w:cs="Times New Roman"/>
              </w:rPr>
            </w:pPr>
            <w:r w:rsidRPr="001B4D63">
              <w:rPr>
                <w:rFonts w:ascii="Times New Roman" w:hAnsi="Times New Roman" w:cs="Times New Roman"/>
              </w:rPr>
              <w:t>Print speed.</w:t>
            </w:r>
          </w:p>
        </w:tc>
        <w:tc>
          <w:tcPr>
            <w:tcW w:w="5101" w:type="dxa"/>
          </w:tcPr>
          <w:p w14:paraId="671896FF" w14:textId="041CC15A" w:rsidR="00002C44" w:rsidRPr="001B4D63" w:rsidRDefault="00002C44" w:rsidP="00226B64">
            <w:pPr>
              <w:rPr>
                <w:rFonts w:ascii="Times New Roman" w:hAnsi="Times New Roman" w:cs="Times New Roman"/>
              </w:rPr>
            </w:pPr>
            <w:r w:rsidRPr="001B4D63">
              <w:rPr>
                <w:rFonts w:ascii="Times New Roman" w:hAnsi="Times New Roman" w:cs="Times New Roman"/>
              </w:rPr>
              <w:t>Print the speed to check if it was set properly.</w:t>
            </w:r>
          </w:p>
        </w:tc>
        <w:tc>
          <w:tcPr>
            <w:tcW w:w="1088" w:type="dxa"/>
          </w:tcPr>
          <w:p w14:paraId="35659E36" w14:textId="29A03B4D" w:rsidR="00002C44" w:rsidRPr="001B4D63" w:rsidRDefault="00002C44" w:rsidP="00226B64">
            <w:pPr>
              <w:rPr>
                <w:rFonts w:ascii="Times New Roman" w:hAnsi="Times New Roman" w:cs="Times New Roman"/>
              </w:rPr>
            </w:pPr>
            <w:r w:rsidRPr="001B4D63">
              <w:rPr>
                <w:rFonts w:ascii="Times New Roman" w:hAnsi="Times New Roman" w:cs="Times New Roman"/>
              </w:rPr>
              <w:t>Success</w:t>
            </w:r>
          </w:p>
        </w:tc>
      </w:tr>
      <w:tr w:rsidR="00737F60" w:rsidRPr="001B4D63" w14:paraId="663AB4DB" w14:textId="77777777" w:rsidTr="1858D264">
        <w:tc>
          <w:tcPr>
            <w:tcW w:w="2952" w:type="dxa"/>
          </w:tcPr>
          <w:p w14:paraId="33983F33" w14:textId="106B9256" w:rsidR="00737F60" w:rsidRPr="001B4D63" w:rsidRDefault="00571E8B" w:rsidP="00226B64">
            <w:pPr>
              <w:rPr>
                <w:rFonts w:ascii="Times New Roman" w:hAnsi="Times New Roman" w:cs="Times New Roman"/>
              </w:rPr>
            </w:pPr>
            <w:r w:rsidRPr="001B4D63">
              <w:rPr>
                <w:rFonts w:ascii="Times New Roman" w:hAnsi="Times New Roman" w:cs="Times New Roman"/>
              </w:rPr>
              <w:t>Print turning.</w:t>
            </w:r>
          </w:p>
        </w:tc>
        <w:tc>
          <w:tcPr>
            <w:tcW w:w="5101" w:type="dxa"/>
          </w:tcPr>
          <w:p w14:paraId="72BD517B" w14:textId="5D007577" w:rsidR="00737F60" w:rsidRPr="001B4D63" w:rsidRDefault="00571E8B" w:rsidP="00226B64">
            <w:pPr>
              <w:rPr>
                <w:rFonts w:ascii="Times New Roman" w:hAnsi="Times New Roman" w:cs="Times New Roman"/>
              </w:rPr>
            </w:pPr>
            <w:r w:rsidRPr="001B4D63">
              <w:rPr>
                <w:rFonts w:ascii="Times New Roman" w:hAnsi="Times New Roman" w:cs="Times New Roman"/>
              </w:rPr>
              <w:t>Print the speed to check if it was set properly to the right turning speed.</w:t>
            </w:r>
          </w:p>
        </w:tc>
        <w:tc>
          <w:tcPr>
            <w:tcW w:w="1088" w:type="dxa"/>
          </w:tcPr>
          <w:p w14:paraId="63EBC03C" w14:textId="302B97FA" w:rsidR="00737F60" w:rsidRPr="001B4D63" w:rsidRDefault="00571E8B" w:rsidP="00226B64">
            <w:pPr>
              <w:rPr>
                <w:rFonts w:ascii="Times New Roman" w:hAnsi="Times New Roman" w:cs="Times New Roman"/>
              </w:rPr>
            </w:pPr>
            <w:r w:rsidRPr="001B4D63">
              <w:rPr>
                <w:rFonts w:ascii="Times New Roman" w:hAnsi="Times New Roman" w:cs="Times New Roman"/>
              </w:rPr>
              <w:t>Success</w:t>
            </w:r>
          </w:p>
        </w:tc>
      </w:tr>
      <w:tr w:rsidR="00B802E7" w:rsidRPr="001B4D63" w14:paraId="4D99BFFF" w14:textId="77777777" w:rsidTr="1858D264">
        <w:tc>
          <w:tcPr>
            <w:tcW w:w="2952" w:type="dxa"/>
          </w:tcPr>
          <w:p w14:paraId="0557F20B" w14:textId="216B7DCD" w:rsidR="00B802E7" w:rsidRPr="001B4D63" w:rsidRDefault="00B802E7" w:rsidP="00226B64">
            <w:pPr>
              <w:rPr>
                <w:rFonts w:ascii="Times New Roman" w:hAnsi="Times New Roman" w:cs="Times New Roman"/>
              </w:rPr>
            </w:pPr>
            <w:r w:rsidRPr="001B4D63">
              <w:rPr>
                <w:rFonts w:ascii="Times New Roman" w:hAnsi="Times New Roman" w:cs="Times New Roman"/>
              </w:rPr>
              <w:t>Print speed change,</w:t>
            </w:r>
          </w:p>
        </w:tc>
        <w:tc>
          <w:tcPr>
            <w:tcW w:w="5101" w:type="dxa"/>
          </w:tcPr>
          <w:p w14:paraId="19ED35B0" w14:textId="7342266D" w:rsidR="00B802E7" w:rsidRPr="001B4D63" w:rsidRDefault="00B802E7" w:rsidP="00226B64">
            <w:pPr>
              <w:rPr>
                <w:rFonts w:ascii="Times New Roman" w:hAnsi="Times New Roman" w:cs="Times New Roman"/>
              </w:rPr>
            </w:pPr>
            <w:r w:rsidRPr="001B4D63">
              <w:rPr>
                <w:rFonts w:ascii="Times New Roman" w:hAnsi="Times New Roman" w:cs="Times New Roman"/>
              </w:rPr>
              <w:t>Print the speed to check if it changes at the correct time when an object is close.</w:t>
            </w:r>
          </w:p>
        </w:tc>
        <w:tc>
          <w:tcPr>
            <w:tcW w:w="1088" w:type="dxa"/>
          </w:tcPr>
          <w:p w14:paraId="3C31626D" w14:textId="548638EE" w:rsidR="00B802E7" w:rsidRPr="001B4D63" w:rsidRDefault="00B802E7" w:rsidP="00226B64">
            <w:pPr>
              <w:rPr>
                <w:rFonts w:ascii="Times New Roman" w:hAnsi="Times New Roman" w:cs="Times New Roman"/>
              </w:rPr>
            </w:pPr>
            <w:r w:rsidRPr="001B4D63">
              <w:rPr>
                <w:rFonts w:ascii="Times New Roman" w:hAnsi="Times New Roman" w:cs="Times New Roman"/>
              </w:rPr>
              <w:t>Success</w:t>
            </w:r>
          </w:p>
        </w:tc>
      </w:tr>
    </w:tbl>
    <w:p w14:paraId="40A1CD97" w14:textId="77777777" w:rsidR="005F04C4" w:rsidRDefault="005F04C4">
      <w:pPr>
        <w:rPr>
          <w:rFonts w:ascii="Times New Roman" w:eastAsia="Calibri" w:hAnsi="Times New Roman" w:cs="Times New Roman"/>
          <w:color w:val="2F5496" w:themeColor="accent1" w:themeShade="BF"/>
          <w:sz w:val="26"/>
          <w:szCs w:val="26"/>
        </w:rPr>
      </w:pPr>
      <w:r>
        <w:rPr>
          <w:rFonts w:ascii="Times New Roman" w:eastAsia="Calibri" w:hAnsi="Times New Roman" w:cs="Times New Roman"/>
        </w:rPr>
        <w:br w:type="page"/>
      </w:r>
    </w:p>
    <w:p w14:paraId="309422C5" w14:textId="3B8B47A4" w:rsidR="005E367F" w:rsidRPr="001B4D63" w:rsidRDefault="00D23AC5" w:rsidP="00C64D68">
      <w:pPr>
        <w:pStyle w:val="Heading2"/>
        <w:rPr>
          <w:rFonts w:ascii="Times New Roman" w:eastAsia="Calibri" w:hAnsi="Times New Roman" w:cs="Times New Roman"/>
        </w:rPr>
      </w:pPr>
      <w:bookmarkStart w:id="17" w:name="_Toc154003337"/>
      <w:r>
        <w:rPr>
          <w:rFonts w:ascii="Times New Roman" w:eastAsia="Calibri" w:hAnsi="Times New Roman" w:cs="Times New Roman"/>
        </w:rPr>
        <w:lastRenderedPageBreak/>
        <w:t>R</w:t>
      </w:r>
      <w:r w:rsidR="00C64D68" w:rsidRPr="005D767F">
        <w:rPr>
          <w:rFonts w:ascii="Times New Roman" w:eastAsia="Calibri" w:hAnsi="Times New Roman" w:cs="Times New Roman"/>
        </w:rPr>
        <w:t>eflection</w:t>
      </w:r>
      <w:bookmarkEnd w:id="17"/>
      <w:r w:rsidR="00C64D68" w:rsidRPr="005D767F">
        <w:rPr>
          <w:rFonts w:ascii="Times New Roman" w:eastAsia="Calibri" w:hAnsi="Times New Roman" w:cs="Times New Roman"/>
        </w:rPr>
        <w:t xml:space="preserve"> </w:t>
      </w:r>
    </w:p>
    <w:bookmarkEnd w:id="2"/>
    <w:bookmarkEnd w:id="3"/>
    <w:p w14:paraId="605E38FB" w14:textId="77777777" w:rsidR="0071364A" w:rsidRPr="0071364A" w:rsidRDefault="0071364A" w:rsidP="0071364A">
      <w:pPr>
        <w:rPr>
          <w:rFonts w:ascii="Times New Roman" w:eastAsia="Calibri" w:hAnsi="Times New Roman" w:cs="Times New Roman"/>
        </w:rPr>
      </w:pPr>
    </w:p>
    <w:p w14:paraId="7C30C168" w14:textId="4C8B5182" w:rsidR="0071364A" w:rsidRDefault="0071364A" w:rsidP="0071364A">
      <w:pPr>
        <w:pStyle w:val="Heading3"/>
        <w:rPr>
          <w:rFonts w:eastAsia="Calibri"/>
        </w:rPr>
      </w:pPr>
      <w:bookmarkStart w:id="18" w:name="_Toc154003338"/>
      <w:r w:rsidRPr="0071364A">
        <w:rPr>
          <w:rFonts w:eastAsia="Calibri"/>
        </w:rPr>
        <w:t>Phase 1 Reflection:</w:t>
      </w:r>
      <w:bookmarkEnd w:id="18"/>
    </w:p>
    <w:p w14:paraId="158BF5F7" w14:textId="5D98834C" w:rsidR="00726459" w:rsidRPr="00726459" w:rsidRDefault="00726459" w:rsidP="00726459">
      <w:pPr>
        <w:rPr>
          <w:b/>
          <w:bCs/>
        </w:rPr>
      </w:pPr>
      <w:r w:rsidRPr="00726459">
        <w:rPr>
          <w:b/>
          <w:bCs/>
        </w:rPr>
        <w:t>Group perspective</w:t>
      </w:r>
    </w:p>
    <w:p w14:paraId="334ED585" w14:textId="6A64F735" w:rsidR="0071364A" w:rsidRPr="0071364A" w:rsidRDefault="0071364A" w:rsidP="0071364A">
      <w:pPr>
        <w:rPr>
          <w:rFonts w:ascii="Times New Roman" w:eastAsia="Calibri" w:hAnsi="Times New Roman" w:cs="Times New Roman"/>
        </w:rPr>
      </w:pPr>
      <w:r w:rsidRPr="0071364A">
        <w:rPr>
          <w:rFonts w:ascii="Times New Roman" w:eastAsia="Calibri" w:hAnsi="Times New Roman" w:cs="Times New Roman"/>
        </w:rPr>
        <w:t xml:space="preserve">Phase 1 laid the groundwork for our car project, </w:t>
      </w:r>
      <w:r w:rsidR="003A66B0">
        <w:rPr>
          <w:rFonts w:ascii="Times New Roman" w:eastAsia="Calibri" w:hAnsi="Times New Roman" w:cs="Times New Roman"/>
        </w:rPr>
        <w:t>using</w:t>
      </w:r>
      <w:r w:rsidRPr="0071364A">
        <w:rPr>
          <w:rFonts w:ascii="Times New Roman" w:eastAsia="Calibri" w:hAnsi="Times New Roman" w:cs="Times New Roman"/>
        </w:rPr>
        <w:t xml:space="preserve"> servo motors and an ultrasonic sensor. </w:t>
      </w:r>
    </w:p>
    <w:p w14:paraId="37121E28" w14:textId="77777777" w:rsidR="00457B65" w:rsidRDefault="00457B65" w:rsidP="00457B65">
      <w:pPr>
        <w:pStyle w:val="Heading4"/>
        <w:rPr>
          <w:rFonts w:eastAsia="Calibri"/>
        </w:rPr>
      </w:pPr>
    </w:p>
    <w:p w14:paraId="3A6FF99A" w14:textId="34F85CEF" w:rsidR="0071364A" w:rsidRPr="00457B65" w:rsidRDefault="0071364A" w:rsidP="00457B65">
      <w:pPr>
        <w:pStyle w:val="Heading4"/>
        <w:rPr>
          <w:rFonts w:eastAsia="Calibri"/>
        </w:rPr>
      </w:pPr>
      <w:r w:rsidRPr="0071364A">
        <w:rPr>
          <w:rFonts w:eastAsia="Calibri"/>
        </w:rPr>
        <w:t>Success Highlights:</w:t>
      </w:r>
    </w:p>
    <w:p w14:paraId="74C754FF" w14:textId="10AF4F9C" w:rsidR="0071364A" w:rsidRPr="0071364A" w:rsidRDefault="0071364A" w:rsidP="0071364A">
      <w:pPr>
        <w:rPr>
          <w:rFonts w:ascii="Times New Roman" w:eastAsia="Calibri" w:hAnsi="Times New Roman" w:cs="Times New Roman"/>
        </w:rPr>
      </w:pPr>
      <w:r w:rsidRPr="0071364A">
        <w:rPr>
          <w:rFonts w:ascii="Times New Roman" w:eastAsia="Calibri" w:hAnsi="Times New Roman" w:cs="Times New Roman"/>
        </w:rPr>
        <w:t xml:space="preserve">1. </w:t>
      </w:r>
      <w:r w:rsidRPr="00B260B7">
        <w:rPr>
          <w:rFonts w:ascii="Times New Roman" w:eastAsia="Calibri" w:hAnsi="Times New Roman" w:cs="Times New Roman"/>
          <w:b/>
        </w:rPr>
        <w:t>Hardware &amp; Software Integration</w:t>
      </w:r>
      <w:r w:rsidRPr="0071364A">
        <w:rPr>
          <w:rFonts w:ascii="Times New Roman" w:eastAsia="Calibri" w:hAnsi="Times New Roman" w:cs="Times New Roman"/>
        </w:rPr>
        <w:t>: Setup of servo motors and the ultrasonic sensor</w:t>
      </w:r>
      <w:r w:rsidR="00316BA1">
        <w:rPr>
          <w:rFonts w:ascii="Times New Roman" w:eastAsia="Calibri" w:hAnsi="Times New Roman" w:cs="Times New Roman"/>
        </w:rPr>
        <w:t xml:space="preserve"> and</w:t>
      </w:r>
      <w:r w:rsidRPr="0071364A">
        <w:rPr>
          <w:rFonts w:ascii="Times New Roman" w:eastAsia="Calibri" w:hAnsi="Times New Roman" w:cs="Times New Roman"/>
        </w:rPr>
        <w:t xml:space="preserve"> </w:t>
      </w:r>
      <w:r w:rsidR="00657F4D">
        <w:rPr>
          <w:rFonts w:ascii="Times New Roman" w:eastAsia="Calibri" w:hAnsi="Times New Roman" w:cs="Times New Roman"/>
        </w:rPr>
        <w:t>setup code for the servo’s and ultra-sonic</w:t>
      </w:r>
      <w:r w:rsidRPr="0071364A">
        <w:rPr>
          <w:rFonts w:ascii="Times New Roman" w:eastAsia="Calibri" w:hAnsi="Times New Roman" w:cs="Times New Roman"/>
        </w:rPr>
        <w:t>.</w:t>
      </w:r>
    </w:p>
    <w:p w14:paraId="1E14A27D" w14:textId="77777777" w:rsidR="0071364A" w:rsidRPr="0071364A" w:rsidRDefault="0071364A" w:rsidP="0071364A">
      <w:pPr>
        <w:rPr>
          <w:rFonts w:ascii="Times New Roman" w:eastAsia="Calibri" w:hAnsi="Times New Roman" w:cs="Times New Roman"/>
        </w:rPr>
      </w:pPr>
    </w:p>
    <w:p w14:paraId="18AA65D0" w14:textId="71011095" w:rsidR="0071364A" w:rsidRPr="0071364A" w:rsidRDefault="0071364A" w:rsidP="0071364A">
      <w:pPr>
        <w:rPr>
          <w:rFonts w:ascii="Times New Roman" w:eastAsia="Calibri" w:hAnsi="Times New Roman" w:cs="Times New Roman"/>
        </w:rPr>
      </w:pPr>
      <w:r w:rsidRPr="0071364A">
        <w:rPr>
          <w:rFonts w:ascii="Times New Roman" w:eastAsia="Calibri" w:hAnsi="Times New Roman" w:cs="Times New Roman"/>
        </w:rPr>
        <w:t xml:space="preserve">2. </w:t>
      </w:r>
      <w:r w:rsidRPr="00B260B7">
        <w:rPr>
          <w:rFonts w:ascii="Times New Roman" w:eastAsia="Calibri" w:hAnsi="Times New Roman" w:cs="Times New Roman"/>
          <w:b/>
        </w:rPr>
        <w:t>Functional Validation</w:t>
      </w:r>
      <w:r w:rsidRPr="0071364A">
        <w:rPr>
          <w:rFonts w:ascii="Times New Roman" w:eastAsia="Calibri" w:hAnsi="Times New Roman" w:cs="Times New Roman"/>
        </w:rPr>
        <w:t xml:space="preserve">: </w:t>
      </w:r>
      <w:r w:rsidR="00FD0565">
        <w:rPr>
          <w:rFonts w:ascii="Times New Roman" w:eastAsia="Calibri" w:hAnsi="Times New Roman" w:cs="Times New Roman"/>
        </w:rPr>
        <w:t>T</w:t>
      </w:r>
      <w:r w:rsidRPr="0071364A">
        <w:rPr>
          <w:rFonts w:ascii="Times New Roman" w:eastAsia="Calibri" w:hAnsi="Times New Roman" w:cs="Times New Roman"/>
        </w:rPr>
        <w:t xml:space="preserve">esting confirmed </w:t>
      </w:r>
      <w:proofErr w:type="spellStart"/>
      <w:r w:rsidR="00397114">
        <w:rPr>
          <w:rFonts w:ascii="Times New Roman" w:eastAsia="Calibri" w:hAnsi="Times New Roman" w:cs="Times New Roman"/>
        </w:rPr>
        <w:t>usefull</w:t>
      </w:r>
      <w:proofErr w:type="spellEnd"/>
      <w:r w:rsidRPr="0071364A">
        <w:rPr>
          <w:rFonts w:ascii="Times New Roman" w:eastAsia="Calibri" w:hAnsi="Times New Roman" w:cs="Times New Roman"/>
        </w:rPr>
        <w:t xml:space="preserve"> functionalities such as obstacle detection, direction changes, and speed </w:t>
      </w:r>
      <w:r w:rsidR="00E64ACA">
        <w:rPr>
          <w:rFonts w:ascii="Times New Roman" w:eastAsia="Calibri" w:hAnsi="Times New Roman" w:cs="Times New Roman"/>
        </w:rPr>
        <w:t>settings</w:t>
      </w:r>
      <w:r w:rsidRPr="0071364A">
        <w:rPr>
          <w:rFonts w:ascii="Times New Roman" w:eastAsia="Calibri" w:hAnsi="Times New Roman" w:cs="Times New Roman"/>
        </w:rPr>
        <w:t>.</w:t>
      </w:r>
    </w:p>
    <w:p w14:paraId="5C108C37" w14:textId="77777777" w:rsidR="0071364A" w:rsidRPr="0071364A" w:rsidRDefault="0071364A" w:rsidP="0071364A">
      <w:pPr>
        <w:rPr>
          <w:rFonts w:ascii="Times New Roman" w:eastAsia="Calibri" w:hAnsi="Times New Roman" w:cs="Times New Roman"/>
        </w:rPr>
      </w:pPr>
    </w:p>
    <w:p w14:paraId="0A9BEE4E" w14:textId="419B6C2A" w:rsidR="0071364A" w:rsidRPr="00457B65" w:rsidRDefault="0071364A" w:rsidP="00457B65">
      <w:pPr>
        <w:pStyle w:val="Heading4"/>
        <w:rPr>
          <w:rFonts w:eastAsia="Calibri"/>
        </w:rPr>
      </w:pPr>
      <w:r w:rsidRPr="0071364A">
        <w:rPr>
          <w:rFonts w:eastAsia="Calibri"/>
        </w:rPr>
        <w:t>Next Steps:</w:t>
      </w:r>
    </w:p>
    <w:p w14:paraId="2BDE9842" w14:textId="51C70ACB" w:rsidR="009E1AFD" w:rsidRDefault="0071364A" w:rsidP="00B70854">
      <w:pPr>
        <w:rPr>
          <w:rFonts w:ascii="Times New Roman" w:eastAsia="Calibri" w:hAnsi="Times New Roman" w:cs="Times New Roman"/>
        </w:rPr>
      </w:pPr>
      <w:r w:rsidRPr="00E64ACA">
        <w:rPr>
          <w:rFonts w:ascii="Times New Roman" w:eastAsia="Calibri" w:hAnsi="Times New Roman" w:cs="Times New Roman"/>
          <w:b/>
        </w:rPr>
        <w:t>Refinement Goals</w:t>
      </w:r>
      <w:r w:rsidRPr="0071364A">
        <w:rPr>
          <w:rFonts w:ascii="Times New Roman" w:eastAsia="Calibri" w:hAnsi="Times New Roman" w:cs="Times New Roman"/>
        </w:rPr>
        <w:t xml:space="preserve">: Focus on refining speed calculation accuracy and optimizing </w:t>
      </w:r>
      <w:r w:rsidR="00684C3D">
        <w:rPr>
          <w:rFonts w:ascii="Times New Roman" w:eastAsia="Calibri" w:hAnsi="Times New Roman" w:cs="Times New Roman"/>
        </w:rPr>
        <w:t>its</w:t>
      </w:r>
      <w:r w:rsidRPr="0071364A">
        <w:rPr>
          <w:rFonts w:ascii="Times New Roman" w:eastAsia="Calibri" w:hAnsi="Times New Roman" w:cs="Times New Roman"/>
        </w:rPr>
        <w:t xml:space="preserve"> efficiency</w:t>
      </w:r>
      <w:r w:rsidR="004E7FA0">
        <w:rPr>
          <w:rFonts w:ascii="Times New Roman" w:eastAsia="Calibri" w:hAnsi="Times New Roman" w:cs="Times New Roman"/>
        </w:rPr>
        <w:t xml:space="preserve"> by using PID</w:t>
      </w:r>
      <w:r w:rsidRPr="0071364A">
        <w:rPr>
          <w:rFonts w:ascii="Times New Roman" w:eastAsia="Calibri" w:hAnsi="Times New Roman" w:cs="Times New Roman"/>
        </w:rPr>
        <w:t>.</w:t>
      </w:r>
    </w:p>
    <w:p w14:paraId="584B19D2" w14:textId="5BF60209" w:rsidR="00B70854" w:rsidRPr="00B70854" w:rsidRDefault="00B70854" w:rsidP="00B70854">
      <w:pPr>
        <w:rPr>
          <w:rFonts w:ascii="Times New Roman" w:eastAsia="Calibri" w:hAnsi="Times New Roman" w:cs="Times New Roman"/>
        </w:rPr>
      </w:pPr>
    </w:p>
    <w:p w14:paraId="4D866291" w14:textId="77777777" w:rsidR="00633BC9" w:rsidRDefault="00633BC9" w:rsidP="00B70854">
      <w:pPr>
        <w:rPr>
          <w:rFonts w:ascii="Times New Roman" w:eastAsia="Calibri" w:hAnsi="Times New Roman" w:cs="Times New Roman"/>
        </w:rPr>
      </w:pPr>
      <w:bookmarkStart w:id="19" w:name="_Toc154003339"/>
      <w:r w:rsidRPr="00633BC9">
        <w:rPr>
          <w:rStyle w:val="Heading3Char"/>
        </w:rPr>
        <w:t>Personal reflection</w:t>
      </w:r>
      <w:bookmarkEnd w:id="19"/>
      <w:r>
        <w:rPr>
          <w:rFonts w:ascii="Times New Roman" w:eastAsia="Calibri" w:hAnsi="Times New Roman" w:cs="Times New Roman"/>
        </w:rPr>
        <w:t>:</w:t>
      </w:r>
    </w:p>
    <w:p w14:paraId="37A5928B" w14:textId="2B4EC04A" w:rsidR="00726459" w:rsidRPr="00726459" w:rsidRDefault="00726459" w:rsidP="00B70854">
      <w:pPr>
        <w:rPr>
          <w:rFonts w:ascii="Times New Roman" w:eastAsia="Calibri" w:hAnsi="Times New Roman" w:cs="Times New Roman"/>
          <w:b/>
          <w:bCs/>
        </w:rPr>
      </w:pPr>
      <w:r w:rsidRPr="00726459">
        <w:rPr>
          <w:rFonts w:ascii="Times New Roman" w:eastAsia="Calibri" w:hAnsi="Times New Roman" w:cs="Times New Roman"/>
          <w:b/>
          <w:bCs/>
        </w:rPr>
        <w:t>Tom</w:t>
      </w:r>
    </w:p>
    <w:p w14:paraId="163B6D87" w14:textId="3E353EF1" w:rsidR="00D420AE" w:rsidRDefault="00633BC9" w:rsidP="00B70854">
      <w:pPr>
        <w:rPr>
          <w:rFonts w:ascii="Times New Roman" w:eastAsia="Calibri" w:hAnsi="Times New Roman" w:cs="Times New Roman"/>
        </w:rPr>
      </w:pPr>
      <w:r>
        <w:rPr>
          <w:rFonts w:ascii="Times New Roman" w:eastAsia="Calibri" w:hAnsi="Times New Roman" w:cs="Times New Roman"/>
        </w:rPr>
        <w:t xml:space="preserve">I learned </w:t>
      </w:r>
      <w:r w:rsidR="00FB744E">
        <w:rPr>
          <w:rFonts w:ascii="Times New Roman" w:eastAsia="Calibri" w:hAnsi="Times New Roman" w:cs="Times New Roman"/>
        </w:rPr>
        <w:t xml:space="preserve">a better way and more readable way of setting up the </w:t>
      </w:r>
      <w:r w:rsidR="00D420AE">
        <w:rPr>
          <w:rFonts w:ascii="Times New Roman" w:eastAsia="Calibri" w:hAnsi="Times New Roman" w:cs="Times New Roman"/>
        </w:rPr>
        <w:t xml:space="preserve">timers for the ultrasonic and the </w:t>
      </w:r>
      <w:r w:rsidR="0097432D">
        <w:rPr>
          <w:rFonts w:ascii="Times New Roman" w:eastAsia="Calibri" w:hAnsi="Times New Roman" w:cs="Times New Roman"/>
        </w:rPr>
        <w:t>servos</w:t>
      </w:r>
      <w:r w:rsidR="001D0D0F">
        <w:rPr>
          <w:rFonts w:ascii="Times New Roman" w:eastAsia="Calibri" w:hAnsi="Times New Roman" w:cs="Times New Roman"/>
        </w:rPr>
        <w:t xml:space="preserve">. </w:t>
      </w:r>
      <w:r w:rsidR="00827CD1">
        <w:rPr>
          <w:rFonts w:ascii="Times New Roman" w:eastAsia="Calibri" w:hAnsi="Times New Roman" w:cs="Times New Roman"/>
        </w:rPr>
        <w:t>Kiet</w:t>
      </w:r>
      <w:r w:rsidR="001D0D0F">
        <w:rPr>
          <w:rFonts w:ascii="Times New Roman" w:eastAsia="Calibri" w:hAnsi="Times New Roman" w:cs="Times New Roman"/>
        </w:rPr>
        <w:t xml:space="preserve"> also </w:t>
      </w:r>
      <w:proofErr w:type="gramStart"/>
      <w:r w:rsidR="001D0D0F">
        <w:rPr>
          <w:rFonts w:ascii="Times New Roman" w:eastAsia="Calibri" w:hAnsi="Times New Roman" w:cs="Times New Roman"/>
        </w:rPr>
        <w:t>learned</w:t>
      </w:r>
      <w:proofErr w:type="gramEnd"/>
      <w:r w:rsidR="001D0D0F">
        <w:rPr>
          <w:rFonts w:ascii="Times New Roman" w:eastAsia="Calibri" w:hAnsi="Times New Roman" w:cs="Times New Roman"/>
        </w:rPr>
        <w:t xml:space="preserve"> </w:t>
      </w:r>
      <w:r w:rsidR="00827CD1">
        <w:rPr>
          <w:rFonts w:ascii="Times New Roman" w:eastAsia="Calibri" w:hAnsi="Times New Roman" w:cs="Times New Roman"/>
        </w:rPr>
        <w:t xml:space="preserve">me </w:t>
      </w:r>
      <w:r w:rsidR="001D0D0F">
        <w:rPr>
          <w:rFonts w:ascii="Times New Roman" w:eastAsia="Calibri" w:hAnsi="Times New Roman" w:cs="Times New Roman"/>
        </w:rPr>
        <w:t xml:space="preserve">a nice way of using </w:t>
      </w:r>
      <w:r w:rsidR="00611B98">
        <w:rPr>
          <w:rFonts w:ascii="Times New Roman" w:eastAsia="Calibri" w:hAnsi="Times New Roman" w:cs="Times New Roman"/>
        </w:rPr>
        <w:t>structs</w:t>
      </w:r>
      <w:r w:rsidR="00827CD1">
        <w:rPr>
          <w:rFonts w:ascii="Times New Roman" w:eastAsia="Calibri" w:hAnsi="Times New Roman" w:cs="Times New Roman"/>
        </w:rPr>
        <w:t xml:space="preserve"> and I really like it. I</w:t>
      </w:r>
      <w:r w:rsidR="00D30D2A">
        <w:rPr>
          <w:rFonts w:ascii="Times New Roman" w:eastAsia="Calibri" w:hAnsi="Times New Roman" w:cs="Times New Roman"/>
        </w:rPr>
        <w:t xml:space="preserve"> will</w:t>
      </w:r>
      <w:r w:rsidR="00E33F7B">
        <w:rPr>
          <w:rFonts w:ascii="Times New Roman" w:eastAsia="Calibri" w:hAnsi="Times New Roman" w:cs="Times New Roman"/>
        </w:rPr>
        <w:t xml:space="preserve"> use it more often in the future since I really like that way of programming.</w:t>
      </w:r>
    </w:p>
    <w:p w14:paraId="3479D262" w14:textId="77777777" w:rsidR="00726459" w:rsidRDefault="00726459" w:rsidP="00B70854">
      <w:pPr>
        <w:rPr>
          <w:rFonts w:ascii="Times New Roman" w:eastAsia="Calibri" w:hAnsi="Times New Roman" w:cs="Times New Roman"/>
        </w:rPr>
      </w:pPr>
    </w:p>
    <w:p w14:paraId="0CD30DF8" w14:textId="4DC3B18E" w:rsidR="00726459" w:rsidRDefault="00726459" w:rsidP="00B70854">
      <w:pPr>
        <w:rPr>
          <w:rFonts w:ascii="Times New Roman" w:eastAsia="Calibri" w:hAnsi="Times New Roman" w:cs="Times New Roman"/>
          <w:b/>
          <w:bCs/>
        </w:rPr>
      </w:pPr>
      <w:r>
        <w:rPr>
          <w:rFonts w:ascii="Times New Roman" w:eastAsia="Calibri" w:hAnsi="Times New Roman" w:cs="Times New Roman"/>
          <w:b/>
          <w:bCs/>
        </w:rPr>
        <w:t xml:space="preserve">Kiet </w:t>
      </w:r>
    </w:p>
    <w:p w14:paraId="4DC1CDA9" w14:textId="752AEC4F" w:rsidR="00726459" w:rsidRPr="00726459" w:rsidRDefault="00726459" w:rsidP="00B70854">
      <w:pPr>
        <w:rPr>
          <w:rFonts w:ascii="Times New Roman" w:eastAsia="Calibri" w:hAnsi="Times New Roman" w:cs="Times New Roman"/>
        </w:rPr>
      </w:pPr>
      <w:r>
        <w:rPr>
          <w:rFonts w:ascii="Times New Roman" w:eastAsia="Calibri" w:hAnsi="Times New Roman" w:cs="Times New Roman"/>
        </w:rPr>
        <w:t xml:space="preserve">In the beginning of the project, I have counter problems with </w:t>
      </w:r>
      <w:proofErr w:type="gramStart"/>
      <w:r w:rsidR="006E56E0">
        <w:rPr>
          <w:rFonts w:ascii="Times New Roman" w:eastAsia="Calibri" w:hAnsi="Times New Roman" w:cs="Times New Roman"/>
        </w:rPr>
        <w:t>timers</w:t>
      </w:r>
      <w:proofErr w:type="gramEnd"/>
      <w:r w:rsidR="006E56E0">
        <w:rPr>
          <w:rFonts w:ascii="Times New Roman" w:eastAsia="Calibri" w:hAnsi="Times New Roman" w:cs="Times New Roman"/>
        </w:rPr>
        <w:t xml:space="preserve"> configuration, which I have not countered much in the previous, since this project require much more timer configuration</w:t>
      </w:r>
      <w:r w:rsidR="00987ECC">
        <w:rPr>
          <w:rFonts w:ascii="Times New Roman" w:eastAsia="Calibri" w:hAnsi="Times New Roman" w:cs="Times New Roman"/>
        </w:rPr>
        <w:t xml:space="preserve"> needed more careful in managing them together</w:t>
      </w:r>
      <w:r w:rsidR="00424D5C">
        <w:rPr>
          <w:rFonts w:ascii="Times New Roman" w:eastAsia="Calibri" w:hAnsi="Times New Roman" w:cs="Times New Roman"/>
        </w:rPr>
        <w:t xml:space="preserve">. </w:t>
      </w:r>
      <w:r w:rsidR="00D249C5">
        <w:rPr>
          <w:rFonts w:ascii="Times New Roman" w:eastAsia="Calibri" w:hAnsi="Times New Roman" w:cs="Times New Roman"/>
        </w:rPr>
        <w:t xml:space="preserve">Apart form the technical problem, I learnt more of working as a group more efficiently rather than doing everything alone. By listening to Tom, we figure out </w:t>
      </w:r>
      <w:r w:rsidR="00F407CB">
        <w:rPr>
          <w:rFonts w:ascii="Times New Roman" w:eastAsia="Calibri" w:hAnsi="Times New Roman" w:cs="Times New Roman"/>
        </w:rPr>
        <w:t>the problems which might take time if we do it alone</w:t>
      </w:r>
      <w:r w:rsidR="00D106D2">
        <w:rPr>
          <w:rFonts w:ascii="Times New Roman" w:eastAsia="Calibri" w:hAnsi="Times New Roman" w:cs="Times New Roman"/>
        </w:rPr>
        <w:t xml:space="preserve"> and ge</w:t>
      </w:r>
      <w:r w:rsidR="007250D1">
        <w:rPr>
          <w:rFonts w:ascii="Times New Roman" w:eastAsia="Calibri" w:hAnsi="Times New Roman" w:cs="Times New Roman"/>
        </w:rPr>
        <w:t xml:space="preserve">ts more new idea outside of </w:t>
      </w:r>
      <w:r w:rsidR="002A3798">
        <w:rPr>
          <w:rFonts w:ascii="Times New Roman" w:eastAsia="Calibri" w:hAnsi="Times New Roman" w:cs="Times New Roman"/>
        </w:rPr>
        <w:t>thinking range.</w:t>
      </w:r>
    </w:p>
    <w:p w14:paraId="5F1B3A9A" w14:textId="1468DEE3" w:rsidR="009C2F7D" w:rsidRPr="001B4D63" w:rsidRDefault="009C2F7D">
      <w:pPr>
        <w:rPr>
          <w:rFonts w:ascii="Times New Roman" w:eastAsia="Calibri" w:hAnsi="Times New Roman" w:cs="Times New Roman"/>
        </w:rPr>
      </w:pPr>
      <w:r w:rsidRPr="00B70854">
        <w:rPr>
          <w:rFonts w:ascii="Times New Roman" w:eastAsia="Calibri" w:hAnsi="Times New Roman" w:cs="Times New Roman"/>
        </w:rPr>
        <w:br w:type="page"/>
      </w:r>
    </w:p>
    <w:p w14:paraId="32A41464" w14:textId="484EB53C" w:rsidR="009C2F7D" w:rsidRPr="001B4D63" w:rsidRDefault="009C2F7D" w:rsidP="009C2F7D">
      <w:pPr>
        <w:pStyle w:val="Heading1"/>
        <w:rPr>
          <w:rFonts w:ascii="Times New Roman" w:eastAsia="Calibri" w:hAnsi="Times New Roman" w:cs="Times New Roman"/>
        </w:rPr>
      </w:pPr>
      <w:bookmarkStart w:id="20" w:name="_Toc154003340"/>
      <w:r w:rsidRPr="001B4D63">
        <w:rPr>
          <w:rFonts w:ascii="Times New Roman" w:eastAsia="Calibri" w:hAnsi="Times New Roman" w:cs="Times New Roman"/>
        </w:rPr>
        <w:lastRenderedPageBreak/>
        <w:t>phase 2</w:t>
      </w:r>
      <w:bookmarkEnd w:id="20"/>
    </w:p>
    <w:p w14:paraId="33AA00F8" w14:textId="04D27092" w:rsidR="6DF5FA40" w:rsidRPr="00324AE3" w:rsidRDefault="009C2F7D" w:rsidP="00324AE3">
      <w:pPr>
        <w:pStyle w:val="Heading2"/>
        <w:rPr>
          <w:rFonts w:ascii="Times New Roman" w:hAnsi="Times New Roman" w:cs="Times New Roman"/>
        </w:rPr>
      </w:pPr>
      <w:bookmarkStart w:id="21" w:name="_Toc154003341"/>
      <w:r w:rsidRPr="001B4D63">
        <w:rPr>
          <w:rFonts w:ascii="Times New Roman" w:eastAsia="Calibri" w:hAnsi="Times New Roman" w:cs="Times New Roman"/>
        </w:rPr>
        <w:t>Design</w:t>
      </w:r>
      <w:bookmarkEnd w:id="21"/>
    </w:p>
    <w:p w14:paraId="5DF63B61" w14:textId="113B7389" w:rsidR="006E0E4C" w:rsidRDefault="006E0E4C" w:rsidP="00B50532">
      <w:pPr>
        <w:pStyle w:val="Heading3"/>
      </w:pPr>
      <w:bookmarkStart w:id="22" w:name="_Toc154003342"/>
      <w:r>
        <w:t>Timer</w:t>
      </w:r>
      <w:bookmarkEnd w:id="22"/>
    </w:p>
    <w:p w14:paraId="3C1E5CB8" w14:textId="67C80D0C" w:rsidR="356AE43A" w:rsidRDefault="356AE43A" w:rsidP="7BD754FD">
      <w:proofErr w:type="gramStart"/>
      <w:r>
        <w:t xml:space="preserve">In order </w:t>
      </w:r>
      <w:r w:rsidR="00CF6FFE">
        <w:t>to</w:t>
      </w:r>
      <w:proofErr w:type="gramEnd"/>
      <w:r w:rsidR="12E836E8">
        <w:t xml:space="preserve"> </w:t>
      </w:r>
      <w:r>
        <w:t>have a better structure code, modules have been implemented. There are 5 modules in total</w:t>
      </w:r>
      <w:r w:rsidR="75852D96">
        <w:t>: “Timer”, “360_servo”, “Ultrasonic”, “Robot”</w:t>
      </w:r>
      <w:r w:rsidR="106C373C">
        <w:t xml:space="preserve"> and “PID_control”.</w:t>
      </w:r>
    </w:p>
    <w:p w14:paraId="384FA395" w14:textId="6D8D4687" w:rsidR="7BD754FD" w:rsidRDefault="7BD754FD" w:rsidP="7BD754FD"/>
    <w:p w14:paraId="70FADEB4" w14:textId="527836F7" w:rsidR="003610E7" w:rsidRDefault="106C373C" w:rsidP="7BD754FD">
      <w:r>
        <w:t xml:space="preserve">Start with “Timer” module. There </w:t>
      </w:r>
      <w:r w:rsidR="00716AD7">
        <w:rPr>
          <w:lang w:val="vi-VN"/>
        </w:rPr>
        <w:t xml:space="preserve">is in total </w:t>
      </w:r>
      <w:proofErr w:type="spellStart"/>
      <w:r w:rsidR="00716AD7">
        <w:rPr>
          <w:lang w:val="vi-VN"/>
        </w:rPr>
        <w:t>one</w:t>
      </w:r>
      <w:proofErr w:type="spellEnd"/>
      <w:r w:rsidR="00716AD7">
        <w:rPr>
          <w:lang w:val="vi-VN"/>
        </w:rPr>
        <w:t xml:space="preserve"> </w:t>
      </w:r>
      <w:proofErr w:type="spellStart"/>
      <w:r w:rsidR="00876510">
        <w:rPr>
          <w:lang w:val="vi-VN"/>
        </w:rPr>
        <w:t>structs</w:t>
      </w:r>
      <w:proofErr w:type="spellEnd"/>
      <w:r w:rsidR="00D06181">
        <w:rPr>
          <w:lang w:val="vi-VN"/>
        </w:rPr>
        <w:t xml:space="preserve"> </w:t>
      </w:r>
      <w:proofErr w:type="spellStart"/>
      <w:r w:rsidR="00D06181">
        <w:rPr>
          <w:lang w:val="vi-VN"/>
        </w:rPr>
        <w:t>which</w:t>
      </w:r>
      <w:proofErr w:type="spellEnd"/>
      <w:r w:rsidR="00D06181">
        <w:rPr>
          <w:lang w:val="vi-VN"/>
        </w:rPr>
        <w:t xml:space="preserve"> </w:t>
      </w:r>
      <w:proofErr w:type="spellStart"/>
      <w:r w:rsidR="00D06181">
        <w:rPr>
          <w:lang w:val="vi-VN"/>
        </w:rPr>
        <w:t>basical</w:t>
      </w:r>
      <w:r w:rsidR="00876510">
        <w:t>lly</w:t>
      </w:r>
      <w:proofErr w:type="spellEnd"/>
      <w:r w:rsidR="00D06181">
        <w:rPr>
          <w:lang w:val="vi-VN"/>
        </w:rPr>
        <w:t xml:space="preserve"> </w:t>
      </w:r>
      <w:r w:rsidR="00BD3608">
        <w:t>an abstract timer to store t</w:t>
      </w:r>
      <w:r w:rsidR="0024447B">
        <w:t xml:space="preserve">he tick count and interval </w:t>
      </w:r>
      <w:r w:rsidR="00536A13">
        <w:t xml:space="preserve">of </w:t>
      </w:r>
      <w:proofErr w:type="gramStart"/>
      <w:r w:rsidR="00536A13">
        <w:t>a time period</w:t>
      </w:r>
      <w:proofErr w:type="gramEnd"/>
      <w:r w:rsidR="00536A13">
        <w:t>.</w:t>
      </w:r>
      <w:r w:rsidR="001D74C5">
        <w:t xml:space="preserve"> </w:t>
      </w:r>
      <w:r w:rsidR="00F702A5">
        <w:t xml:space="preserve">Go along with this struct are the </w:t>
      </w:r>
      <w:r w:rsidR="00F702A5">
        <w:rPr>
          <w:b/>
          <w:bCs/>
        </w:rPr>
        <w:t xml:space="preserve">create_timer </w:t>
      </w:r>
      <w:r w:rsidR="00F702A5">
        <w:t xml:space="preserve">&amp; </w:t>
      </w:r>
      <w:r w:rsidR="00921A81">
        <w:rPr>
          <w:b/>
          <w:bCs/>
        </w:rPr>
        <w:t>timing</w:t>
      </w:r>
      <w:r w:rsidR="00921A81">
        <w:t xml:space="preserve"> function that support for timing </w:t>
      </w:r>
      <w:r w:rsidR="002E5238">
        <w:t>task of a</w:t>
      </w:r>
      <w:r w:rsidR="00C71BB9">
        <w:t xml:space="preserve"> timer. </w:t>
      </w:r>
      <w:r w:rsidR="00A943B3">
        <w:t xml:space="preserve">Apart from that there are </w:t>
      </w:r>
      <w:r w:rsidR="00573E52">
        <w:t>4</w:t>
      </w:r>
      <w:r w:rsidR="004E2E72">
        <w:t xml:space="preserve"> timer</w:t>
      </w:r>
      <w:r w:rsidR="00A943B3">
        <w:t xml:space="preserve"> </w:t>
      </w:r>
      <w:proofErr w:type="spellStart"/>
      <w:r w:rsidR="00A943B3">
        <w:t>init</w:t>
      </w:r>
      <w:proofErr w:type="spellEnd"/>
      <w:r w:rsidR="004E2E72">
        <w:t xml:space="preserve"> function having the purpose of configuring the timer</w:t>
      </w:r>
      <w:r w:rsidR="007A5210">
        <w:t>s</w:t>
      </w:r>
      <w:r w:rsidR="004E2E72">
        <w:t>.</w:t>
      </w:r>
      <w:r w:rsidR="007A5210">
        <w:t xml:space="preserve"> </w:t>
      </w:r>
    </w:p>
    <w:p w14:paraId="7238B616" w14:textId="77777777" w:rsidR="003610E7" w:rsidRDefault="003610E7" w:rsidP="7BD754FD"/>
    <w:p w14:paraId="63C18124" w14:textId="423BA69D" w:rsidR="00A943B3" w:rsidRDefault="003610E7" w:rsidP="7BD754FD">
      <w:r>
        <w:t>The</w:t>
      </w:r>
      <w:r>
        <w:rPr>
          <w:b/>
          <w:bCs/>
        </w:rPr>
        <w:t xml:space="preserve"> </w:t>
      </w:r>
      <w:proofErr w:type="spellStart"/>
      <w:r>
        <w:rPr>
          <w:b/>
          <w:bCs/>
        </w:rPr>
        <w:t>set_pulse_width</w:t>
      </w:r>
      <w:proofErr w:type="spellEnd"/>
      <w:r>
        <w:t xml:space="preserve"> function here </w:t>
      </w:r>
      <w:r w:rsidR="00D3012B">
        <w:t>plays</w:t>
      </w:r>
      <w:r>
        <w:t xml:space="preserve"> a crucial </w:t>
      </w:r>
      <w:r w:rsidR="00F42778">
        <w:t>role</w:t>
      </w:r>
      <w:r w:rsidR="00617444">
        <w:t xml:space="preserve"> </w:t>
      </w:r>
      <w:r w:rsidR="00960913">
        <w:t>in</w:t>
      </w:r>
      <w:r w:rsidR="007E7FBF">
        <w:t xml:space="preserve"> the whole project</w:t>
      </w:r>
      <w:r w:rsidR="00D3012B">
        <w:t xml:space="preserve">, since it </w:t>
      </w:r>
      <w:proofErr w:type="gramStart"/>
      <w:r w:rsidR="00D3012B">
        <w:t>help</w:t>
      </w:r>
      <w:proofErr w:type="gramEnd"/>
      <w:r w:rsidR="00D3012B">
        <w:t xml:space="preserve"> to set</w:t>
      </w:r>
      <w:r w:rsidR="008E4D5F">
        <w:t xml:space="preserve"> the pulse width for the PWM output</w:t>
      </w:r>
      <w:r w:rsidR="00096885">
        <w:t xml:space="preserve"> mode, configuring </w:t>
      </w:r>
      <w:r w:rsidR="00CA1EE8">
        <w:t xml:space="preserve">on a timer channel. The function </w:t>
      </w:r>
      <w:r w:rsidR="00D3012B">
        <w:t>changes</w:t>
      </w:r>
      <w:r w:rsidR="00CA1EE8">
        <w:t xml:space="preserve"> the Pulse </w:t>
      </w:r>
      <w:r w:rsidR="00F55D07">
        <w:t xml:space="preserve">width for the PWM output signal </w:t>
      </w:r>
      <w:r w:rsidR="005744BA">
        <w:t xml:space="preserve">that control the speed of the 360 servo </w:t>
      </w:r>
      <w:r w:rsidR="00D3012B">
        <w:t xml:space="preserve">that allows the robot to move at different speeds based on </w:t>
      </w:r>
      <w:proofErr w:type="spellStart"/>
      <w:proofErr w:type="gramStart"/>
      <w:r w:rsidR="00D3012B">
        <w:t>it</w:t>
      </w:r>
      <w:proofErr w:type="spellEnd"/>
      <w:proofErr w:type="gramEnd"/>
      <w:r w:rsidR="00D3012B">
        <w:t xml:space="preserve"> current state.</w:t>
      </w:r>
    </w:p>
    <w:p w14:paraId="40D33CB3" w14:textId="77777777" w:rsidR="003F5357" w:rsidRPr="00921A81" w:rsidRDefault="003F5357" w:rsidP="7BD754FD"/>
    <w:p w14:paraId="6D0773BF" w14:textId="77777777" w:rsidR="002F2AB8" w:rsidRDefault="005D6A52" w:rsidP="000F512D">
      <w:pPr>
        <w:keepNext/>
        <w:jc w:val="center"/>
      </w:pPr>
      <w:r w:rsidRPr="005D6A52">
        <w:rPr>
          <w:noProof/>
        </w:rPr>
        <w:drawing>
          <wp:inline distT="0" distB="0" distL="0" distR="0" wp14:anchorId="3E3399AA" wp14:editId="5C9AE094">
            <wp:extent cx="2219635" cy="981212"/>
            <wp:effectExtent l="0" t="0" r="9525" b="9525"/>
            <wp:docPr id="843360859" name="Picture 84336085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60859" name="Picture 1" descr="A computer code with text&#10;&#10;Description automatically generated with medium confidence"/>
                    <pic:cNvPicPr/>
                  </pic:nvPicPr>
                  <pic:blipFill>
                    <a:blip r:embed="rId23"/>
                    <a:stretch>
                      <a:fillRect/>
                    </a:stretch>
                  </pic:blipFill>
                  <pic:spPr>
                    <a:xfrm>
                      <a:off x="0" y="0"/>
                      <a:ext cx="2219635" cy="981212"/>
                    </a:xfrm>
                    <a:prstGeom prst="rect">
                      <a:avLst/>
                    </a:prstGeom>
                  </pic:spPr>
                </pic:pic>
              </a:graphicData>
            </a:graphic>
          </wp:inline>
        </w:drawing>
      </w:r>
    </w:p>
    <w:p w14:paraId="58E6DFB3" w14:textId="4015EB14" w:rsidR="005D6A52" w:rsidRPr="000F512D" w:rsidRDefault="002F2AB8" w:rsidP="000F512D">
      <w:pPr>
        <w:jc w:val="center"/>
        <w:rPr>
          <w:rFonts w:ascii="Times New Roman" w:hAnsi="Times New Roman" w:cs="Times New Roman"/>
          <w:b/>
          <w:bCs/>
        </w:rPr>
      </w:pPr>
      <w:r w:rsidRPr="000F512D">
        <w:rPr>
          <w:rFonts w:ascii="Times New Roman" w:hAnsi="Times New Roman" w:cs="Times New Roman"/>
          <w:b/>
          <w:bCs/>
        </w:rPr>
        <w:t xml:space="preserve">Figure </w:t>
      </w:r>
      <w:r w:rsidRPr="000F512D">
        <w:rPr>
          <w:rFonts w:ascii="Times New Roman" w:hAnsi="Times New Roman" w:cs="Times New Roman"/>
          <w:b/>
          <w:bCs/>
        </w:rPr>
        <w:fldChar w:fldCharType="begin"/>
      </w:r>
      <w:r w:rsidRPr="000F512D">
        <w:rPr>
          <w:rFonts w:ascii="Times New Roman" w:hAnsi="Times New Roman" w:cs="Times New Roman"/>
          <w:b/>
          <w:bCs/>
        </w:rPr>
        <w:instrText xml:space="preserve"> SEQ Figure \* ARABIC </w:instrText>
      </w:r>
      <w:r w:rsidRPr="000F512D">
        <w:rPr>
          <w:rFonts w:ascii="Times New Roman" w:hAnsi="Times New Roman" w:cs="Times New Roman"/>
          <w:b/>
          <w:bCs/>
        </w:rPr>
        <w:fldChar w:fldCharType="separate"/>
      </w:r>
      <w:r w:rsidR="004E3CFA">
        <w:rPr>
          <w:rFonts w:ascii="Times New Roman" w:hAnsi="Times New Roman" w:cs="Times New Roman"/>
          <w:b/>
          <w:bCs/>
          <w:noProof/>
        </w:rPr>
        <w:t>1</w:t>
      </w:r>
      <w:r w:rsidRPr="000F512D">
        <w:rPr>
          <w:rFonts w:ascii="Times New Roman" w:hAnsi="Times New Roman" w:cs="Times New Roman"/>
          <w:b/>
          <w:bCs/>
        </w:rPr>
        <w:fldChar w:fldCharType="end"/>
      </w:r>
      <w:r w:rsidR="00720B80">
        <w:rPr>
          <w:rFonts w:ascii="Times New Roman" w:hAnsi="Times New Roman" w:cs="Times New Roman"/>
          <w:b/>
          <w:bCs/>
        </w:rPr>
        <w:t>a</w:t>
      </w:r>
      <w:r w:rsidR="000F512D">
        <w:rPr>
          <w:rFonts w:ascii="Times New Roman" w:hAnsi="Times New Roman" w:cs="Times New Roman"/>
          <w:b/>
          <w:bCs/>
        </w:rPr>
        <w:t xml:space="preserve">. </w:t>
      </w:r>
      <w:r w:rsidR="00720B80">
        <w:rPr>
          <w:rFonts w:ascii="Times New Roman" w:hAnsi="Times New Roman" w:cs="Times New Roman"/>
          <w:b/>
          <w:bCs/>
        </w:rPr>
        <w:t xml:space="preserve">Timer </w:t>
      </w:r>
      <w:proofErr w:type="gramStart"/>
      <w:r w:rsidR="00720B80">
        <w:rPr>
          <w:rFonts w:ascii="Times New Roman" w:hAnsi="Times New Roman" w:cs="Times New Roman"/>
          <w:b/>
          <w:bCs/>
        </w:rPr>
        <w:t>struct</w:t>
      </w:r>
      <w:proofErr w:type="gramEnd"/>
    </w:p>
    <w:p w14:paraId="0B953F7D" w14:textId="77777777" w:rsidR="003F5357" w:rsidRDefault="003F5357" w:rsidP="003F5357"/>
    <w:tbl>
      <w:tblPr>
        <w:tblStyle w:val="TableGrid"/>
        <w:tblW w:w="0" w:type="auto"/>
        <w:tblLook w:val="04A0" w:firstRow="1" w:lastRow="0" w:firstColumn="1" w:lastColumn="0" w:noHBand="0" w:noVBand="1"/>
      </w:tblPr>
      <w:tblGrid>
        <w:gridCol w:w="3005"/>
        <w:gridCol w:w="4550"/>
        <w:gridCol w:w="1461"/>
      </w:tblGrid>
      <w:tr w:rsidR="003F5357" w14:paraId="344F6287" w14:textId="77777777" w:rsidTr="003F019A">
        <w:tc>
          <w:tcPr>
            <w:tcW w:w="3005" w:type="dxa"/>
          </w:tcPr>
          <w:p w14:paraId="77B159D3" w14:textId="77777777" w:rsidR="003F5357" w:rsidRPr="007C4746" w:rsidRDefault="003F5357" w:rsidP="00613B3C">
            <w:pPr>
              <w:rPr>
                <w:b/>
                <w:bCs/>
              </w:rPr>
            </w:pPr>
            <w:r>
              <w:rPr>
                <w:b/>
                <w:bCs/>
              </w:rPr>
              <w:t>Name</w:t>
            </w:r>
          </w:p>
        </w:tc>
        <w:tc>
          <w:tcPr>
            <w:tcW w:w="4550" w:type="dxa"/>
          </w:tcPr>
          <w:p w14:paraId="69CFF56D" w14:textId="77777777" w:rsidR="003F5357" w:rsidRPr="007C4746" w:rsidRDefault="003F5357" w:rsidP="00613B3C">
            <w:pPr>
              <w:rPr>
                <w:b/>
                <w:bCs/>
              </w:rPr>
            </w:pPr>
            <w:r>
              <w:rPr>
                <w:b/>
                <w:bCs/>
              </w:rPr>
              <w:t>Description</w:t>
            </w:r>
          </w:p>
        </w:tc>
        <w:tc>
          <w:tcPr>
            <w:tcW w:w="1461" w:type="dxa"/>
          </w:tcPr>
          <w:p w14:paraId="6A074783" w14:textId="77777777" w:rsidR="003F5357" w:rsidRPr="00906E87" w:rsidRDefault="003F5357" w:rsidP="00613B3C">
            <w:pPr>
              <w:rPr>
                <w:b/>
                <w:bCs/>
              </w:rPr>
            </w:pPr>
            <w:r>
              <w:rPr>
                <w:b/>
                <w:bCs/>
              </w:rPr>
              <w:t>Return type</w:t>
            </w:r>
          </w:p>
        </w:tc>
      </w:tr>
      <w:tr w:rsidR="003F5357" w14:paraId="44BE8BE0" w14:textId="77777777" w:rsidTr="003F019A">
        <w:tc>
          <w:tcPr>
            <w:tcW w:w="3005" w:type="dxa"/>
          </w:tcPr>
          <w:p w14:paraId="6483AB22" w14:textId="77777777" w:rsidR="003F5357" w:rsidRDefault="003F5357" w:rsidP="00613B3C">
            <w:r>
              <w:t>create_timer</w:t>
            </w:r>
          </w:p>
        </w:tc>
        <w:tc>
          <w:tcPr>
            <w:tcW w:w="4550" w:type="dxa"/>
          </w:tcPr>
          <w:p w14:paraId="2A492C3E" w14:textId="3F3047AA" w:rsidR="003F5357" w:rsidRDefault="00192370" w:rsidP="00613B3C">
            <w:r>
              <w:t>Initializing the Timer struct and return to the success state of initialization.</w:t>
            </w:r>
          </w:p>
        </w:tc>
        <w:tc>
          <w:tcPr>
            <w:tcW w:w="1461" w:type="dxa"/>
          </w:tcPr>
          <w:p w14:paraId="543307C9" w14:textId="0BB9DA6B" w:rsidR="003F5357" w:rsidRDefault="00324AE3" w:rsidP="00613B3C">
            <w:r>
              <w:t>Uint8_t</w:t>
            </w:r>
          </w:p>
        </w:tc>
      </w:tr>
      <w:tr w:rsidR="003F5357" w14:paraId="35A57DCA" w14:textId="77777777" w:rsidTr="003F019A">
        <w:tc>
          <w:tcPr>
            <w:tcW w:w="3005" w:type="dxa"/>
          </w:tcPr>
          <w:p w14:paraId="5D08F2C1" w14:textId="77777777" w:rsidR="003F5357" w:rsidRDefault="003F5357" w:rsidP="00613B3C">
            <w:r>
              <w:t>timing</w:t>
            </w:r>
          </w:p>
        </w:tc>
        <w:tc>
          <w:tcPr>
            <w:tcW w:w="4550" w:type="dxa"/>
          </w:tcPr>
          <w:p w14:paraId="3B55C2E9" w14:textId="3C3985F7" w:rsidR="003F5357" w:rsidRDefault="00FC735C" w:rsidP="00613B3C">
            <w:r>
              <w:t xml:space="preserve">Timing the </w:t>
            </w:r>
            <w:r w:rsidR="00FF71AB">
              <w:t xml:space="preserve">abstract timer </w:t>
            </w:r>
            <w:r w:rsidR="003D721B">
              <w:t xml:space="preserve">based on the data stored in the Timer structure. If time is out, the tick </w:t>
            </w:r>
            <w:r w:rsidR="005E4F7A">
              <w:t xml:space="preserve">value is </w:t>
            </w:r>
            <w:proofErr w:type="gramStart"/>
            <w:r w:rsidR="005E4F7A">
              <w:t>reset</w:t>
            </w:r>
            <w:proofErr w:type="gramEnd"/>
            <w:r w:rsidR="005E4F7A">
              <w:t xml:space="preserve"> and the </w:t>
            </w:r>
            <w:r w:rsidR="002A7F81">
              <w:t xml:space="preserve">timeout variable </w:t>
            </w:r>
            <w:r w:rsidR="003F019A">
              <w:t>is set to 1 as true.</w:t>
            </w:r>
          </w:p>
        </w:tc>
        <w:tc>
          <w:tcPr>
            <w:tcW w:w="1461" w:type="dxa"/>
          </w:tcPr>
          <w:p w14:paraId="64233497" w14:textId="5BCAB533" w:rsidR="003F5357" w:rsidRDefault="00324AE3" w:rsidP="00613B3C">
            <w:r>
              <w:t>Uint8_t</w:t>
            </w:r>
          </w:p>
        </w:tc>
      </w:tr>
      <w:tr w:rsidR="003F5357" w14:paraId="136D5E3B" w14:textId="77777777" w:rsidTr="003F019A">
        <w:tc>
          <w:tcPr>
            <w:tcW w:w="3005" w:type="dxa"/>
          </w:tcPr>
          <w:p w14:paraId="28D78EAB" w14:textId="77777777" w:rsidR="003F5357" w:rsidRDefault="003F5357" w:rsidP="00613B3C">
            <w:r>
              <w:t>SysTick_init</w:t>
            </w:r>
          </w:p>
        </w:tc>
        <w:tc>
          <w:tcPr>
            <w:tcW w:w="4550" w:type="dxa"/>
          </w:tcPr>
          <w:p w14:paraId="7088F941" w14:textId="74FA9154" w:rsidR="003F5357" w:rsidRDefault="003F019A" w:rsidP="00613B3C">
            <w:r>
              <w:t xml:space="preserve">Configure of the </w:t>
            </w:r>
            <w:proofErr w:type="spellStart"/>
            <w:r>
              <w:t>SysTick</w:t>
            </w:r>
            <w:proofErr w:type="spellEnd"/>
            <w:r w:rsidR="00AA39EE">
              <w:t>.</w:t>
            </w:r>
            <w:r w:rsidR="006E0947">
              <w:t xml:space="preserve"> </w:t>
            </w:r>
          </w:p>
        </w:tc>
        <w:tc>
          <w:tcPr>
            <w:tcW w:w="1461" w:type="dxa"/>
          </w:tcPr>
          <w:p w14:paraId="51CF2939" w14:textId="416006F1" w:rsidR="003F5357" w:rsidRDefault="00324AE3" w:rsidP="00613B3C">
            <w:r>
              <w:t>Uint8_t</w:t>
            </w:r>
          </w:p>
        </w:tc>
      </w:tr>
      <w:tr w:rsidR="003F5357" w14:paraId="320CDFD7" w14:textId="77777777" w:rsidTr="003F019A">
        <w:tc>
          <w:tcPr>
            <w:tcW w:w="3005" w:type="dxa"/>
          </w:tcPr>
          <w:p w14:paraId="65C4ADD6" w14:textId="77777777" w:rsidR="003F5357" w:rsidRDefault="003F5357" w:rsidP="00613B3C">
            <w:r>
              <w:t>Timer2_init</w:t>
            </w:r>
          </w:p>
        </w:tc>
        <w:tc>
          <w:tcPr>
            <w:tcW w:w="4550" w:type="dxa"/>
          </w:tcPr>
          <w:p w14:paraId="454DD19E" w14:textId="59D31DF4" w:rsidR="003F5357" w:rsidRDefault="00CE1045" w:rsidP="00613B3C">
            <w:r>
              <w:t>Configur</w:t>
            </w:r>
            <w:r w:rsidR="00B77986">
              <w:t>ation</w:t>
            </w:r>
            <w:r>
              <w:t xml:space="preserve"> of the </w:t>
            </w:r>
            <w:r w:rsidR="00B77986">
              <w:t>ti</w:t>
            </w:r>
            <w:r w:rsidR="00AA39EE">
              <w:t>mer</w:t>
            </w:r>
            <w:r w:rsidR="00B77986">
              <w:t xml:space="preserve"> 2</w:t>
            </w:r>
            <w:r w:rsidR="00AA39EE">
              <w:t xml:space="preserve"> and set the PWM mode output</w:t>
            </w:r>
            <w:r w:rsidR="00983785">
              <w:t xml:space="preserve"> on 2 channels which have the purpose of controlling the </w:t>
            </w:r>
            <w:r w:rsidR="00764062">
              <w:t>servo speed.</w:t>
            </w:r>
          </w:p>
        </w:tc>
        <w:tc>
          <w:tcPr>
            <w:tcW w:w="1461" w:type="dxa"/>
          </w:tcPr>
          <w:p w14:paraId="556F834C" w14:textId="72094E84" w:rsidR="003F5357" w:rsidRDefault="00324AE3" w:rsidP="00613B3C">
            <w:r>
              <w:t>Uint8_t</w:t>
            </w:r>
          </w:p>
        </w:tc>
      </w:tr>
      <w:tr w:rsidR="003F5357" w14:paraId="25A7E5AC" w14:textId="77777777" w:rsidTr="003F019A">
        <w:tc>
          <w:tcPr>
            <w:tcW w:w="3005" w:type="dxa"/>
          </w:tcPr>
          <w:p w14:paraId="32F3FDCB" w14:textId="77777777" w:rsidR="003F5357" w:rsidRDefault="003F5357" w:rsidP="00613B3C">
            <w:r>
              <w:t>Timer3_intit</w:t>
            </w:r>
          </w:p>
        </w:tc>
        <w:tc>
          <w:tcPr>
            <w:tcW w:w="4550" w:type="dxa"/>
          </w:tcPr>
          <w:p w14:paraId="555C218C" w14:textId="6C8EC6B6" w:rsidR="003F5357" w:rsidRDefault="00B72A62" w:rsidP="00613B3C">
            <w:r>
              <w:t>C</w:t>
            </w:r>
            <w:r w:rsidR="00764062">
              <w:t>on</w:t>
            </w:r>
            <w:r>
              <w:t xml:space="preserve">figuration of the timer </w:t>
            </w:r>
            <w:r w:rsidR="00CF041B">
              <w:t>3 and set the PWM mode output on 1 channel which has the purpose of sending the trigger signal to the ultrasonic sensor.</w:t>
            </w:r>
          </w:p>
        </w:tc>
        <w:tc>
          <w:tcPr>
            <w:tcW w:w="1461" w:type="dxa"/>
          </w:tcPr>
          <w:p w14:paraId="4A7FD8AB" w14:textId="6CDD7E4B" w:rsidR="003F5357" w:rsidRDefault="00324AE3" w:rsidP="00613B3C">
            <w:r>
              <w:t>Uint8_t</w:t>
            </w:r>
          </w:p>
        </w:tc>
      </w:tr>
      <w:tr w:rsidR="004006AD" w14:paraId="3D928F05" w14:textId="77777777" w:rsidTr="003F019A">
        <w:tc>
          <w:tcPr>
            <w:tcW w:w="3005" w:type="dxa"/>
          </w:tcPr>
          <w:p w14:paraId="55654694" w14:textId="60554E94" w:rsidR="004006AD" w:rsidRDefault="004006AD" w:rsidP="004006AD">
            <w:r>
              <w:t>Timer4_init</w:t>
            </w:r>
          </w:p>
        </w:tc>
        <w:tc>
          <w:tcPr>
            <w:tcW w:w="4550" w:type="dxa"/>
          </w:tcPr>
          <w:p w14:paraId="2951887D" w14:textId="576616BB" w:rsidR="004006AD" w:rsidRDefault="004006AD" w:rsidP="004006AD">
            <w:r>
              <w:t xml:space="preserve">Configuration of the timer 4 and set </w:t>
            </w:r>
            <w:r w:rsidR="00451555">
              <w:t xml:space="preserve">the input mode on 1 channel to detect the </w:t>
            </w:r>
            <w:r w:rsidR="00324AE3">
              <w:t>rising and falling edge of the echo signal from ultrasonic.</w:t>
            </w:r>
          </w:p>
        </w:tc>
        <w:tc>
          <w:tcPr>
            <w:tcW w:w="1461" w:type="dxa"/>
          </w:tcPr>
          <w:p w14:paraId="37EDEC64" w14:textId="0CEE0FB4" w:rsidR="004006AD" w:rsidRDefault="00324AE3" w:rsidP="004006AD">
            <w:r>
              <w:t>Uint8_t</w:t>
            </w:r>
          </w:p>
        </w:tc>
      </w:tr>
      <w:tr w:rsidR="003F5357" w14:paraId="7B80DA04" w14:textId="77777777" w:rsidTr="003F019A">
        <w:tc>
          <w:tcPr>
            <w:tcW w:w="3005" w:type="dxa"/>
          </w:tcPr>
          <w:p w14:paraId="3522D140" w14:textId="77777777" w:rsidR="003F5357" w:rsidRDefault="003F5357" w:rsidP="00613B3C">
            <w:proofErr w:type="spellStart"/>
            <w:r>
              <w:t>Set_pulse_width</w:t>
            </w:r>
            <w:proofErr w:type="spellEnd"/>
          </w:p>
        </w:tc>
        <w:tc>
          <w:tcPr>
            <w:tcW w:w="4550" w:type="dxa"/>
          </w:tcPr>
          <w:p w14:paraId="13C24EF5" w14:textId="0FD071D7" w:rsidR="003F5357" w:rsidRDefault="00324AE3" w:rsidP="00613B3C">
            <w:r>
              <w:t xml:space="preserve">Set the compare value on the channels configured as PWM output </w:t>
            </w:r>
            <w:proofErr w:type="gramStart"/>
            <w:r>
              <w:t>in order to</w:t>
            </w:r>
            <w:proofErr w:type="gramEnd"/>
            <w:r>
              <w:t xml:space="preserve"> </w:t>
            </w:r>
            <w:r>
              <w:lastRenderedPageBreak/>
              <w:t xml:space="preserve">generate different pulse width of PWM output </w:t>
            </w:r>
            <w:proofErr w:type="spellStart"/>
            <w:r>
              <w:t>singnal</w:t>
            </w:r>
            <w:proofErr w:type="spellEnd"/>
          </w:p>
        </w:tc>
        <w:tc>
          <w:tcPr>
            <w:tcW w:w="1461" w:type="dxa"/>
          </w:tcPr>
          <w:p w14:paraId="205BC427" w14:textId="7707E334" w:rsidR="003F5357" w:rsidRDefault="00324AE3" w:rsidP="00613B3C">
            <w:r>
              <w:lastRenderedPageBreak/>
              <w:t>Uint8_t</w:t>
            </w:r>
          </w:p>
        </w:tc>
      </w:tr>
    </w:tbl>
    <w:p w14:paraId="00C7BE21" w14:textId="77777777" w:rsidR="005D6A52" w:rsidRDefault="005D6A52" w:rsidP="7BD754FD"/>
    <w:p w14:paraId="0BB329B9" w14:textId="6AE4A8C5" w:rsidR="006E0E4C" w:rsidRPr="006E0E4C" w:rsidRDefault="006E0E4C" w:rsidP="00B50532">
      <w:pPr>
        <w:pStyle w:val="Heading3"/>
      </w:pPr>
      <w:bookmarkStart w:id="23" w:name="_Toc154003343"/>
      <w:r>
        <w:t xml:space="preserve">360 </w:t>
      </w:r>
      <w:proofErr w:type="gramStart"/>
      <w:r>
        <w:t>servo</w:t>
      </w:r>
      <w:bookmarkEnd w:id="23"/>
      <w:proofErr w:type="gramEnd"/>
    </w:p>
    <w:p w14:paraId="2A6C82F6" w14:textId="77777777" w:rsidR="00CE6761" w:rsidRDefault="001A68D9" w:rsidP="7BD754FD">
      <w:r>
        <w:t xml:space="preserve">Coming to the next module “360_servo”. The module </w:t>
      </w:r>
      <w:r w:rsidR="007C4E9B">
        <w:t xml:space="preserve">includes </w:t>
      </w:r>
      <w:r w:rsidR="007D6C9F">
        <w:t xml:space="preserve">code of </w:t>
      </w:r>
      <w:r w:rsidR="001A48A7">
        <w:t>controlling a servo</w:t>
      </w:r>
      <w:r w:rsidR="00A65D5E">
        <w:t xml:space="preserve">. The module </w:t>
      </w:r>
      <w:r w:rsidR="00613B3C">
        <w:t>includes</w:t>
      </w:r>
      <w:r w:rsidR="00A65D5E">
        <w:t xml:space="preserve"> a struct name Servo</w:t>
      </w:r>
      <w:r w:rsidR="003607BB">
        <w:t xml:space="preserve">, including the necessary variable for controlling the </w:t>
      </w:r>
      <w:r w:rsidR="00857056">
        <w:t>servo</w:t>
      </w:r>
      <w:r w:rsidR="00D30018">
        <w:t>.</w:t>
      </w:r>
    </w:p>
    <w:p w14:paraId="4571DBD3" w14:textId="77777777" w:rsidR="00CE6761" w:rsidRDefault="00CE6761" w:rsidP="7BD754FD"/>
    <w:p w14:paraId="0948E806" w14:textId="0A75070F" w:rsidR="00585568" w:rsidRPr="0026048E" w:rsidRDefault="00C37985" w:rsidP="7BD754FD">
      <w:r>
        <w:t xml:space="preserve"> Since the speed of the servo </w:t>
      </w:r>
      <w:r w:rsidR="00FC419E">
        <w:t xml:space="preserve">is configured based on the PWM output signal. </w:t>
      </w:r>
      <w:r w:rsidR="00AA04E4">
        <w:t xml:space="preserve">This </w:t>
      </w:r>
      <w:r w:rsidR="003D4520">
        <w:t xml:space="preserve">is mentioned in the </w:t>
      </w:r>
      <w:r w:rsidR="003D4520" w:rsidRPr="00AE3F20">
        <w:rPr>
          <w:b/>
          <w:bCs/>
        </w:rPr>
        <w:t>speed calculation</w:t>
      </w:r>
      <w:r w:rsidR="003D4520">
        <w:t xml:space="preserve"> </w:t>
      </w:r>
      <w:r w:rsidR="00AE3F20">
        <w:t xml:space="preserve">section of the previous </w:t>
      </w:r>
      <w:r w:rsidR="00730B6B">
        <w:t xml:space="preserve">part. </w:t>
      </w:r>
      <w:r w:rsidR="00BE26EA">
        <w:t xml:space="preserve">During the program, the speed </w:t>
      </w:r>
      <w:r w:rsidR="00E340C7">
        <w:t xml:space="preserve">is kept track and control with the rpm unit. As a result, to convert the rpm speed unit </w:t>
      </w:r>
      <w:r w:rsidR="005B05E2">
        <w:t xml:space="preserve">to the corresponding pulse width rate, the </w:t>
      </w:r>
      <w:r w:rsidR="005B05E2" w:rsidRPr="0026048E">
        <w:rPr>
          <w:b/>
          <w:bCs/>
        </w:rPr>
        <w:t>set</w:t>
      </w:r>
      <w:r w:rsidR="0026048E" w:rsidRPr="0026048E">
        <w:rPr>
          <w:b/>
          <w:bCs/>
        </w:rPr>
        <w:t>_</w:t>
      </w:r>
      <w:r w:rsidR="005B05E2" w:rsidRPr="0026048E">
        <w:rPr>
          <w:b/>
          <w:bCs/>
        </w:rPr>
        <w:t>pwm_signal_servo</w:t>
      </w:r>
      <w:r w:rsidR="0026048E">
        <w:rPr>
          <w:b/>
          <w:bCs/>
        </w:rPr>
        <w:t xml:space="preserve"> </w:t>
      </w:r>
      <w:r w:rsidR="0026048E">
        <w:t xml:space="preserve">is </w:t>
      </w:r>
      <w:proofErr w:type="gramStart"/>
      <w:r w:rsidR="0026048E">
        <w:t>create</w:t>
      </w:r>
      <w:proofErr w:type="gramEnd"/>
      <w:r w:rsidR="0026048E">
        <w:t xml:space="preserve"> to map the </w:t>
      </w:r>
      <w:r w:rsidR="00DD56FC">
        <w:t xml:space="preserve">rpm value to the </w:t>
      </w:r>
      <w:r w:rsidR="0070516E">
        <w:t>right pulse width rate.</w:t>
      </w:r>
      <w:r w:rsidR="003B0FD5">
        <w:t xml:space="preserve"> Since the range of pulse width have an idle</w:t>
      </w:r>
      <w:r w:rsidR="00CE6761">
        <w:t xml:space="preserve"> zone between the pulse width range for moving backward and forward. The </w:t>
      </w:r>
      <w:r w:rsidR="00CE6761" w:rsidRPr="000F1FDA">
        <w:rPr>
          <w:b/>
          <w:bCs/>
        </w:rPr>
        <w:t>set_pwm_signal_servo</w:t>
      </w:r>
      <w:r w:rsidR="00CE6761">
        <w:t xml:space="preserve"> allows to choose</w:t>
      </w:r>
      <w:r w:rsidR="000F1FDA">
        <w:t xml:space="preserve"> the direction in other to map on the corresponding pwm range.</w:t>
      </w:r>
    </w:p>
    <w:p w14:paraId="31060ADA" w14:textId="77777777" w:rsidR="00D30018" w:rsidRDefault="00D30018" w:rsidP="7BD754FD"/>
    <w:p w14:paraId="28001B48" w14:textId="77777777" w:rsidR="002D468A" w:rsidRDefault="002D468A" w:rsidP="7BD754FD"/>
    <w:p w14:paraId="10D2B4B3" w14:textId="77777777" w:rsidR="00720B80" w:rsidRDefault="00D30018" w:rsidP="00720B80">
      <w:pPr>
        <w:keepNext/>
        <w:jc w:val="center"/>
      </w:pPr>
      <w:r w:rsidRPr="00D30018">
        <w:rPr>
          <w:noProof/>
        </w:rPr>
        <w:drawing>
          <wp:inline distT="0" distB="0" distL="0" distR="0" wp14:anchorId="2CD3EA3B" wp14:editId="58CD917B">
            <wp:extent cx="3038899" cy="1086002"/>
            <wp:effectExtent l="0" t="0" r="0" b="0"/>
            <wp:docPr id="1619345120" name="Picture 1619345120"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45120" name="Picture 1" descr="A computer code with black text&#10;&#10;Description automatically generated"/>
                    <pic:cNvPicPr/>
                  </pic:nvPicPr>
                  <pic:blipFill>
                    <a:blip r:embed="rId24"/>
                    <a:stretch>
                      <a:fillRect/>
                    </a:stretch>
                  </pic:blipFill>
                  <pic:spPr>
                    <a:xfrm>
                      <a:off x="0" y="0"/>
                      <a:ext cx="3038899" cy="1086002"/>
                    </a:xfrm>
                    <a:prstGeom prst="rect">
                      <a:avLst/>
                    </a:prstGeom>
                  </pic:spPr>
                </pic:pic>
              </a:graphicData>
            </a:graphic>
          </wp:inline>
        </w:drawing>
      </w:r>
    </w:p>
    <w:p w14:paraId="219E422C" w14:textId="1B9EDF1E" w:rsidR="00D30018" w:rsidRPr="00720B80" w:rsidRDefault="00720B80" w:rsidP="00720B80">
      <w:pPr>
        <w:jc w:val="center"/>
        <w:rPr>
          <w:rFonts w:ascii="Times New Roman" w:hAnsi="Times New Roman" w:cs="Times New Roman"/>
          <w:b/>
          <w:bCs/>
        </w:rPr>
      </w:pPr>
      <w:r w:rsidRPr="00720B80">
        <w:rPr>
          <w:rFonts w:ascii="Times New Roman" w:hAnsi="Times New Roman" w:cs="Times New Roman"/>
          <w:b/>
          <w:bCs/>
        </w:rPr>
        <w:t xml:space="preserve">Figure </w:t>
      </w:r>
      <w:r w:rsidRPr="00720B80">
        <w:rPr>
          <w:rFonts w:ascii="Times New Roman" w:hAnsi="Times New Roman" w:cs="Times New Roman"/>
          <w:b/>
          <w:bCs/>
        </w:rPr>
        <w:fldChar w:fldCharType="begin"/>
      </w:r>
      <w:r w:rsidRPr="00720B80">
        <w:rPr>
          <w:rFonts w:ascii="Times New Roman" w:hAnsi="Times New Roman" w:cs="Times New Roman"/>
          <w:b/>
          <w:bCs/>
        </w:rPr>
        <w:instrText xml:space="preserve"> SEQ Figure \* ARABIC </w:instrText>
      </w:r>
      <w:r w:rsidRPr="00720B80">
        <w:rPr>
          <w:rFonts w:ascii="Times New Roman" w:hAnsi="Times New Roman" w:cs="Times New Roman"/>
          <w:b/>
          <w:bCs/>
        </w:rPr>
        <w:fldChar w:fldCharType="separate"/>
      </w:r>
      <w:r w:rsidR="004E3CFA">
        <w:rPr>
          <w:rFonts w:ascii="Times New Roman" w:hAnsi="Times New Roman" w:cs="Times New Roman"/>
          <w:b/>
          <w:bCs/>
          <w:noProof/>
        </w:rPr>
        <w:t>2</w:t>
      </w:r>
      <w:r w:rsidRPr="00720B80">
        <w:rPr>
          <w:rFonts w:ascii="Times New Roman" w:hAnsi="Times New Roman" w:cs="Times New Roman"/>
          <w:b/>
          <w:bCs/>
        </w:rPr>
        <w:fldChar w:fldCharType="end"/>
      </w:r>
      <w:r w:rsidRPr="00720B80">
        <w:rPr>
          <w:rFonts w:ascii="Times New Roman" w:hAnsi="Times New Roman" w:cs="Times New Roman"/>
          <w:b/>
          <w:bCs/>
        </w:rPr>
        <w:t xml:space="preserve">b. Servo </w:t>
      </w:r>
      <w:proofErr w:type="gramStart"/>
      <w:r w:rsidRPr="00720B80">
        <w:rPr>
          <w:rFonts w:ascii="Times New Roman" w:hAnsi="Times New Roman" w:cs="Times New Roman"/>
          <w:b/>
          <w:bCs/>
        </w:rPr>
        <w:t>struct</w:t>
      </w:r>
      <w:proofErr w:type="gramEnd"/>
    </w:p>
    <w:p w14:paraId="09111FEE" w14:textId="77777777" w:rsidR="00613B3C" w:rsidRDefault="00613B3C" w:rsidP="7BD754FD"/>
    <w:tbl>
      <w:tblPr>
        <w:tblStyle w:val="TableGrid"/>
        <w:tblW w:w="0" w:type="auto"/>
        <w:tblLook w:val="04A0" w:firstRow="1" w:lastRow="0" w:firstColumn="1" w:lastColumn="0" w:noHBand="0" w:noVBand="1"/>
      </w:tblPr>
      <w:tblGrid>
        <w:gridCol w:w="3005"/>
        <w:gridCol w:w="4010"/>
        <w:gridCol w:w="2001"/>
      </w:tblGrid>
      <w:tr w:rsidR="001E5F5B" w14:paraId="79E74D39" w14:textId="77777777" w:rsidTr="00FC12A4">
        <w:tc>
          <w:tcPr>
            <w:tcW w:w="3005" w:type="dxa"/>
          </w:tcPr>
          <w:p w14:paraId="100415CD" w14:textId="232681B1" w:rsidR="001E5F5B" w:rsidRPr="00F07668" w:rsidRDefault="00F07668" w:rsidP="7BD754FD">
            <w:pPr>
              <w:rPr>
                <w:b/>
                <w:bCs/>
              </w:rPr>
            </w:pPr>
            <w:r>
              <w:rPr>
                <w:b/>
                <w:bCs/>
              </w:rPr>
              <w:t xml:space="preserve">Function </w:t>
            </w:r>
          </w:p>
        </w:tc>
        <w:tc>
          <w:tcPr>
            <w:tcW w:w="4010" w:type="dxa"/>
          </w:tcPr>
          <w:p w14:paraId="07C50875" w14:textId="0E2A46DC" w:rsidR="001E5F5B" w:rsidRPr="00F07668" w:rsidRDefault="00F07668" w:rsidP="7BD754FD">
            <w:pPr>
              <w:rPr>
                <w:b/>
                <w:bCs/>
              </w:rPr>
            </w:pPr>
            <w:r>
              <w:rPr>
                <w:b/>
                <w:bCs/>
              </w:rPr>
              <w:t xml:space="preserve">Description </w:t>
            </w:r>
          </w:p>
        </w:tc>
        <w:tc>
          <w:tcPr>
            <w:tcW w:w="2001" w:type="dxa"/>
          </w:tcPr>
          <w:p w14:paraId="2CE21FB6" w14:textId="7C44FEDF" w:rsidR="001E5F5B" w:rsidRPr="00F07668" w:rsidRDefault="00F07668" w:rsidP="7BD754FD">
            <w:pPr>
              <w:rPr>
                <w:b/>
                <w:bCs/>
              </w:rPr>
            </w:pPr>
            <w:r>
              <w:rPr>
                <w:b/>
                <w:bCs/>
              </w:rPr>
              <w:t>Return type</w:t>
            </w:r>
          </w:p>
        </w:tc>
      </w:tr>
      <w:tr w:rsidR="001E5F5B" w14:paraId="0DF8B2B6" w14:textId="77777777" w:rsidTr="00FC12A4">
        <w:tc>
          <w:tcPr>
            <w:tcW w:w="3005" w:type="dxa"/>
          </w:tcPr>
          <w:p w14:paraId="398A882E" w14:textId="272C6C68" w:rsidR="001E5F5B" w:rsidRDefault="00EF57FB" w:rsidP="7BD754FD">
            <w:r>
              <w:t>Map</w:t>
            </w:r>
          </w:p>
        </w:tc>
        <w:tc>
          <w:tcPr>
            <w:tcW w:w="4010" w:type="dxa"/>
          </w:tcPr>
          <w:p w14:paraId="12972BF3" w14:textId="321E672A" w:rsidR="001E5F5B" w:rsidRDefault="00324AE3" w:rsidP="7BD754FD">
            <w:r>
              <w:t xml:space="preserve">Mapping the </w:t>
            </w:r>
            <w:r w:rsidR="00F8433A">
              <w:t xml:space="preserve">value from a </w:t>
            </w:r>
            <w:proofErr w:type="gramStart"/>
            <w:r w:rsidR="00F8433A">
              <w:t xml:space="preserve">range  </w:t>
            </w:r>
            <w:r w:rsidR="00FC12A4">
              <w:t>to</w:t>
            </w:r>
            <w:proofErr w:type="gramEnd"/>
            <w:r w:rsidR="00FC12A4">
              <w:t xml:space="preserve"> a corresponding value on another range.</w:t>
            </w:r>
          </w:p>
        </w:tc>
        <w:tc>
          <w:tcPr>
            <w:tcW w:w="2001" w:type="dxa"/>
          </w:tcPr>
          <w:p w14:paraId="4C7DB795" w14:textId="74FC1DB4" w:rsidR="001E5F5B" w:rsidRDefault="00FC12A4" w:rsidP="7BD754FD">
            <w:r>
              <w:t>uint8_t</w:t>
            </w:r>
          </w:p>
        </w:tc>
      </w:tr>
      <w:tr w:rsidR="001E5F5B" w14:paraId="4CFF6723" w14:textId="77777777" w:rsidTr="00FC12A4">
        <w:tc>
          <w:tcPr>
            <w:tcW w:w="3005" w:type="dxa"/>
          </w:tcPr>
          <w:p w14:paraId="18ECB2F5" w14:textId="15BCD3CE" w:rsidR="001E5F5B" w:rsidRDefault="00EF57FB" w:rsidP="7BD754FD">
            <w:r>
              <w:t>Create_servo</w:t>
            </w:r>
          </w:p>
        </w:tc>
        <w:tc>
          <w:tcPr>
            <w:tcW w:w="4010" w:type="dxa"/>
          </w:tcPr>
          <w:p w14:paraId="4B9A1561" w14:textId="0D113DD4" w:rsidR="001E5F5B" w:rsidRDefault="002D2DD9" w:rsidP="7BD754FD">
            <w:r>
              <w:t>Initializing the Servo struct and return to the success state of initialization.</w:t>
            </w:r>
          </w:p>
        </w:tc>
        <w:tc>
          <w:tcPr>
            <w:tcW w:w="2001" w:type="dxa"/>
          </w:tcPr>
          <w:p w14:paraId="713302CD" w14:textId="78D98D43" w:rsidR="001E5F5B" w:rsidRDefault="002D2DD9" w:rsidP="7BD754FD">
            <w:r>
              <w:t>uint8_t</w:t>
            </w:r>
          </w:p>
        </w:tc>
      </w:tr>
      <w:tr w:rsidR="001E5F5B" w14:paraId="2EAF4A64" w14:textId="77777777" w:rsidTr="00FC12A4">
        <w:tc>
          <w:tcPr>
            <w:tcW w:w="3005" w:type="dxa"/>
          </w:tcPr>
          <w:p w14:paraId="7D247C82" w14:textId="791C6208" w:rsidR="001E5F5B" w:rsidRDefault="00EF57FB" w:rsidP="7BD754FD">
            <w:r>
              <w:t>Set_pwm_signal_servo</w:t>
            </w:r>
          </w:p>
        </w:tc>
        <w:tc>
          <w:tcPr>
            <w:tcW w:w="4010" w:type="dxa"/>
          </w:tcPr>
          <w:p w14:paraId="7BC97C69" w14:textId="321016A7" w:rsidR="001E5F5B" w:rsidRDefault="00D37E81" w:rsidP="7BD754FD">
            <w:r>
              <w:t xml:space="preserve">Mapping the </w:t>
            </w:r>
            <w:r w:rsidR="004237B1">
              <w:t>speed of servo from t</w:t>
            </w:r>
            <w:r w:rsidR="004921FE">
              <w:t xml:space="preserve">he rpm unit to the corresponding pulse width </w:t>
            </w:r>
            <w:proofErr w:type="gramStart"/>
            <w:r w:rsidR="004921FE">
              <w:t>in order to</w:t>
            </w:r>
            <w:proofErr w:type="gramEnd"/>
            <w:r w:rsidR="004921FE">
              <w:t xml:space="preserve"> generate the expected servo speed.</w:t>
            </w:r>
          </w:p>
        </w:tc>
        <w:tc>
          <w:tcPr>
            <w:tcW w:w="2001" w:type="dxa"/>
          </w:tcPr>
          <w:p w14:paraId="7BB6CBA4" w14:textId="6329A89C" w:rsidR="001E5F5B" w:rsidRDefault="002D2DD9" w:rsidP="7BD754FD">
            <w:r>
              <w:t>uint8_t</w:t>
            </w:r>
          </w:p>
        </w:tc>
      </w:tr>
      <w:tr w:rsidR="001E5F5B" w14:paraId="61B372DA" w14:textId="77777777" w:rsidTr="00FC12A4">
        <w:tc>
          <w:tcPr>
            <w:tcW w:w="3005" w:type="dxa"/>
          </w:tcPr>
          <w:p w14:paraId="15C5A2E4" w14:textId="6B82FBC5" w:rsidR="001E5F5B" w:rsidRDefault="00A231AE" w:rsidP="7BD754FD">
            <w:proofErr w:type="spellStart"/>
            <w:r>
              <w:t>Check_update_speed</w:t>
            </w:r>
            <w:proofErr w:type="spellEnd"/>
          </w:p>
        </w:tc>
        <w:tc>
          <w:tcPr>
            <w:tcW w:w="4010" w:type="dxa"/>
          </w:tcPr>
          <w:p w14:paraId="5A06C005" w14:textId="4A632940" w:rsidR="001E5F5B" w:rsidRDefault="004921FE" w:rsidP="7BD754FD">
            <w:r>
              <w:t xml:space="preserve">Check </w:t>
            </w:r>
            <w:proofErr w:type="gramStart"/>
            <w:r>
              <w:t>update</w:t>
            </w:r>
            <w:proofErr w:type="gramEnd"/>
            <w:r>
              <w:t xml:space="preserve"> the speed of the </w:t>
            </w:r>
            <w:r w:rsidR="00140603">
              <w:t xml:space="preserve">servo based on the indicated </w:t>
            </w:r>
            <w:r w:rsidR="00D038C7">
              <w:t xml:space="preserve">speed via actual reset </w:t>
            </w:r>
            <w:r w:rsidR="009476FD">
              <w:t xml:space="preserve">the pulse width </w:t>
            </w:r>
            <w:r w:rsidR="004100B3">
              <w:t>of the PWM ouput3 si</w:t>
            </w:r>
            <w:r w:rsidR="00E10E00">
              <w:t>gnal</w:t>
            </w:r>
          </w:p>
        </w:tc>
        <w:tc>
          <w:tcPr>
            <w:tcW w:w="2001" w:type="dxa"/>
          </w:tcPr>
          <w:p w14:paraId="50016CB0" w14:textId="1DC386D6" w:rsidR="001E5F5B" w:rsidRDefault="002D2DD9" w:rsidP="7BD754FD">
            <w:r>
              <w:t>uint8_t</w:t>
            </w:r>
          </w:p>
        </w:tc>
      </w:tr>
    </w:tbl>
    <w:p w14:paraId="383E68A4" w14:textId="0B32EB33" w:rsidR="00F07668" w:rsidRPr="00876510" w:rsidRDefault="00F07668" w:rsidP="7BD754FD"/>
    <w:p w14:paraId="6BE9318A" w14:textId="6541870B" w:rsidR="7BD754FD" w:rsidRPr="006E0E4C" w:rsidRDefault="006E0E4C" w:rsidP="00B50532">
      <w:pPr>
        <w:pStyle w:val="Heading3"/>
      </w:pPr>
      <w:bookmarkStart w:id="24" w:name="_Toc154003344"/>
      <w:r>
        <w:t>Ultrasonic</w:t>
      </w:r>
      <w:bookmarkEnd w:id="24"/>
    </w:p>
    <w:p w14:paraId="349B5DC9" w14:textId="03A56324" w:rsidR="001D2AEF" w:rsidRDefault="006E0E4C" w:rsidP="7BD754FD">
      <w:r>
        <w:t xml:space="preserve">With the ultrasonic, </w:t>
      </w:r>
      <w:r w:rsidR="00374B75">
        <w:t>have specific 2 structs.</w:t>
      </w:r>
      <w:r w:rsidR="004F751B">
        <w:t xml:space="preserve"> The first one </w:t>
      </w:r>
      <w:r w:rsidR="00ED4A00">
        <w:t>is</w:t>
      </w:r>
      <w:r w:rsidR="004F751B">
        <w:t xml:space="preserve"> Echo_recor</w:t>
      </w:r>
      <w:r w:rsidR="000248CE">
        <w:t>d</w:t>
      </w:r>
      <w:r w:rsidR="004F751B">
        <w:t xml:space="preserve"> while the other are </w:t>
      </w:r>
      <w:r w:rsidR="000248CE">
        <w:t>the</w:t>
      </w:r>
      <w:r w:rsidR="004F751B">
        <w:t xml:space="preserve"> distance.</w:t>
      </w:r>
      <w:r w:rsidR="000248CE">
        <w:t xml:space="preserve"> </w:t>
      </w:r>
      <w:r w:rsidR="001D2AEF">
        <w:t xml:space="preserve">Echo_record take responsibility to record </w:t>
      </w:r>
      <w:r w:rsidR="008B22E7">
        <w:t xml:space="preserve">the data of the echo signal sending back from the ultrasonic, while distance </w:t>
      </w:r>
      <w:r w:rsidR="00154162">
        <w:t>is where it store</w:t>
      </w:r>
      <w:r w:rsidR="004935C9">
        <w:t>s the result of the final distance calculation.</w:t>
      </w:r>
    </w:p>
    <w:p w14:paraId="769AD0B5" w14:textId="77777777" w:rsidR="004935C9" w:rsidRDefault="004935C9" w:rsidP="7BD754FD"/>
    <w:p w14:paraId="091D1483" w14:textId="6E69B7CD" w:rsidR="004935C9" w:rsidRDefault="004935C9" w:rsidP="7BD754FD">
      <w:r>
        <w:t xml:space="preserve">Beside that, there are four functions that executes the task of the ultrasonic. </w:t>
      </w:r>
      <w:r w:rsidR="00160B2A">
        <w:t xml:space="preserve">The two most </w:t>
      </w:r>
    </w:p>
    <w:p w14:paraId="28769F16" w14:textId="20EA6F2A" w:rsidR="000248CE" w:rsidRDefault="00DF68A2" w:rsidP="7BD754FD">
      <w:r>
        <w:lastRenderedPageBreak/>
        <w:t xml:space="preserve">Important functions are the </w:t>
      </w:r>
      <w:proofErr w:type="spellStart"/>
      <w:r w:rsidR="00150335">
        <w:rPr>
          <w:b/>
          <w:bCs/>
        </w:rPr>
        <w:t>check_ultra_sonic_info</w:t>
      </w:r>
      <w:proofErr w:type="spellEnd"/>
      <w:r w:rsidR="00150335">
        <w:rPr>
          <w:b/>
          <w:bCs/>
        </w:rPr>
        <w:t xml:space="preserve"> </w:t>
      </w:r>
      <w:r>
        <w:rPr>
          <w:b/>
        </w:rPr>
        <w:t>and</w:t>
      </w:r>
      <w:r w:rsidR="00150335">
        <w:t xml:space="preserve"> </w:t>
      </w:r>
      <w:proofErr w:type="spellStart"/>
      <w:r w:rsidR="00150335">
        <w:rPr>
          <w:b/>
          <w:bCs/>
        </w:rPr>
        <w:t>calculate_distance</w:t>
      </w:r>
      <w:proofErr w:type="spellEnd"/>
      <w:r w:rsidR="005712B0">
        <w:rPr>
          <w:b/>
          <w:bCs/>
        </w:rPr>
        <w:t>.</w:t>
      </w:r>
      <w:r w:rsidR="002A7A18">
        <w:rPr>
          <w:b/>
          <w:bCs/>
        </w:rPr>
        <w:t xml:space="preserve"> </w:t>
      </w:r>
      <w:proofErr w:type="spellStart"/>
      <w:r w:rsidR="00511B5E">
        <w:rPr>
          <w:b/>
          <w:bCs/>
        </w:rPr>
        <w:t>Check_ultra_sonic_info</w:t>
      </w:r>
      <w:proofErr w:type="spellEnd"/>
      <w:r w:rsidR="00511B5E">
        <w:rPr>
          <w:b/>
          <w:bCs/>
        </w:rPr>
        <w:t xml:space="preserve"> </w:t>
      </w:r>
      <w:r w:rsidR="00511B5E">
        <w:t xml:space="preserve">has the responsibility of reading the echo signal through the interrupts. </w:t>
      </w:r>
      <w:r w:rsidR="00A75277">
        <w:t xml:space="preserve">The records then </w:t>
      </w:r>
      <w:proofErr w:type="gramStart"/>
      <w:r w:rsidR="00A75277">
        <w:t>is</w:t>
      </w:r>
      <w:proofErr w:type="gramEnd"/>
      <w:r w:rsidR="00A75277">
        <w:t xml:space="preserve"> going to be </w:t>
      </w:r>
      <w:r w:rsidR="00061349">
        <w:t xml:space="preserve">used to calculated the last </w:t>
      </w:r>
      <w:r w:rsidR="00BD718D">
        <w:t>result of the detected distance.</w:t>
      </w:r>
      <w:r w:rsidR="005712B0">
        <w:rPr>
          <w:b/>
          <w:bCs/>
        </w:rPr>
        <w:t xml:space="preserve"> </w:t>
      </w:r>
    </w:p>
    <w:p w14:paraId="26F85360" w14:textId="77777777" w:rsidR="00AD01A0" w:rsidRDefault="00AD01A0" w:rsidP="7BD754FD"/>
    <w:p w14:paraId="56D56C03" w14:textId="3006C4B6" w:rsidR="00AD01A0" w:rsidRPr="006E0E4C" w:rsidRDefault="00AD01A0" w:rsidP="004E3CFA">
      <w:pPr>
        <w:jc w:val="center"/>
      </w:pPr>
      <w:r w:rsidRPr="00AD01A0">
        <w:rPr>
          <w:noProof/>
        </w:rPr>
        <w:drawing>
          <wp:inline distT="0" distB="0" distL="0" distR="0" wp14:anchorId="0EB545DF" wp14:editId="5B4647FD">
            <wp:extent cx="2953162" cy="1524213"/>
            <wp:effectExtent l="0" t="0" r="0" b="0"/>
            <wp:docPr id="578602771" name="Picture 57860277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2771" name="Picture 1" descr="A screenshot of a computer code&#10;&#10;Description automatically generated"/>
                    <pic:cNvPicPr/>
                  </pic:nvPicPr>
                  <pic:blipFill>
                    <a:blip r:embed="rId25"/>
                    <a:stretch>
                      <a:fillRect/>
                    </a:stretch>
                  </pic:blipFill>
                  <pic:spPr>
                    <a:xfrm>
                      <a:off x="0" y="0"/>
                      <a:ext cx="2953162" cy="1524213"/>
                    </a:xfrm>
                    <a:prstGeom prst="rect">
                      <a:avLst/>
                    </a:prstGeom>
                  </pic:spPr>
                </pic:pic>
              </a:graphicData>
            </a:graphic>
          </wp:inline>
        </w:drawing>
      </w:r>
    </w:p>
    <w:p w14:paraId="33F51BA8" w14:textId="5316296C" w:rsidR="004F751B" w:rsidRPr="00005F53" w:rsidRDefault="00005F53" w:rsidP="004E3CFA">
      <w:pPr>
        <w:jc w:val="center"/>
        <w:rPr>
          <w:b/>
        </w:rPr>
      </w:pPr>
      <w:r>
        <w:rPr>
          <w:b/>
          <w:bCs/>
        </w:rPr>
        <w:t xml:space="preserve">Figure </w:t>
      </w:r>
      <w:r w:rsidR="00720B80">
        <w:rPr>
          <w:b/>
          <w:bCs/>
        </w:rPr>
        <w:t>1c</w:t>
      </w:r>
      <w:r>
        <w:rPr>
          <w:b/>
          <w:bCs/>
        </w:rPr>
        <w:t>.</w:t>
      </w:r>
      <w:r w:rsidR="00720B80">
        <w:rPr>
          <w:b/>
          <w:bCs/>
        </w:rPr>
        <w:t xml:space="preserve"> Echo record </w:t>
      </w:r>
      <w:proofErr w:type="gramStart"/>
      <w:r w:rsidR="00720B80">
        <w:rPr>
          <w:b/>
          <w:bCs/>
        </w:rPr>
        <w:t>struct</w:t>
      </w:r>
      <w:proofErr w:type="gramEnd"/>
    </w:p>
    <w:p w14:paraId="7F35C0DB" w14:textId="5BDA7D2F" w:rsidR="004F751B" w:rsidRPr="006E0E4C" w:rsidRDefault="004F751B" w:rsidP="004E3CFA">
      <w:pPr>
        <w:jc w:val="center"/>
      </w:pPr>
      <w:r w:rsidRPr="004F751B">
        <w:rPr>
          <w:noProof/>
        </w:rPr>
        <w:drawing>
          <wp:inline distT="0" distB="0" distL="0" distR="0" wp14:anchorId="68016BF5" wp14:editId="199787D3">
            <wp:extent cx="3038899" cy="1324160"/>
            <wp:effectExtent l="0" t="0" r="0" b="9525"/>
            <wp:docPr id="550404977" name="Picture 550404977"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4977" name="Picture 1" descr="A computer code with text&#10;&#10;Description automatically generated"/>
                    <pic:cNvPicPr/>
                  </pic:nvPicPr>
                  <pic:blipFill>
                    <a:blip r:embed="rId26"/>
                    <a:stretch>
                      <a:fillRect/>
                    </a:stretch>
                  </pic:blipFill>
                  <pic:spPr>
                    <a:xfrm>
                      <a:off x="0" y="0"/>
                      <a:ext cx="3038899" cy="1324160"/>
                    </a:xfrm>
                    <a:prstGeom prst="rect">
                      <a:avLst/>
                    </a:prstGeom>
                  </pic:spPr>
                </pic:pic>
              </a:graphicData>
            </a:graphic>
          </wp:inline>
        </w:drawing>
      </w:r>
    </w:p>
    <w:p w14:paraId="086DE8D6" w14:textId="43F96EA3" w:rsidR="009E709D" w:rsidRPr="00005F53" w:rsidRDefault="009E709D" w:rsidP="004E3CFA">
      <w:pPr>
        <w:jc w:val="center"/>
        <w:rPr>
          <w:b/>
          <w:bCs/>
        </w:rPr>
      </w:pPr>
      <w:r>
        <w:rPr>
          <w:b/>
          <w:bCs/>
        </w:rPr>
        <w:t xml:space="preserve">Figure </w:t>
      </w:r>
      <w:r w:rsidR="00720B80">
        <w:rPr>
          <w:b/>
          <w:bCs/>
        </w:rPr>
        <w:t>1d</w:t>
      </w:r>
      <w:r>
        <w:rPr>
          <w:b/>
          <w:bCs/>
        </w:rPr>
        <w:t>.</w:t>
      </w:r>
      <w:r w:rsidR="00720B80">
        <w:rPr>
          <w:b/>
          <w:bCs/>
        </w:rPr>
        <w:t xml:space="preserve"> Distance </w:t>
      </w:r>
      <w:proofErr w:type="gramStart"/>
      <w:r w:rsidR="00720B80">
        <w:rPr>
          <w:b/>
          <w:bCs/>
        </w:rPr>
        <w:t>struct</w:t>
      </w:r>
      <w:proofErr w:type="gramEnd"/>
    </w:p>
    <w:p w14:paraId="04D7D0A6" w14:textId="77777777" w:rsidR="00E705B7" w:rsidRDefault="00E705B7" w:rsidP="7BD754FD"/>
    <w:p w14:paraId="5F7BEA76" w14:textId="77777777" w:rsidR="009E709D" w:rsidRDefault="009E709D" w:rsidP="7BD754FD"/>
    <w:p w14:paraId="078792EA" w14:textId="77777777" w:rsidR="009E709D" w:rsidRDefault="009E709D" w:rsidP="7BD754FD"/>
    <w:p w14:paraId="7E4399F1" w14:textId="77777777" w:rsidR="009E709D" w:rsidRDefault="009E709D" w:rsidP="7BD754FD"/>
    <w:p w14:paraId="0B32CF6D" w14:textId="77777777" w:rsidR="009E709D" w:rsidRDefault="009E709D" w:rsidP="7BD754FD"/>
    <w:tbl>
      <w:tblPr>
        <w:tblStyle w:val="TableGrid"/>
        <w:tblW w:w="0" w:type="auto"/>
        <w:tblLook w:val="04A0" w:firstRow="1" w:lastRow="0" w:firstColumn="1" w:lastColumn="0" w:noHBand="0" w:noVBand="1"/>
      </w:tblPr>
      <w:tblGrid>
        <w:gridCol w:w="2785"/>
        <w:gridCol w:w="4320"/>
        <w:gridCol w:w="1911"/>
      </w:tblGrid>
      <w:tr w:rsidR="00E705B7" w14:paraId="6E0A3157" w14:textId="77777777" w:rsidTr="00192370">
        <w:tc>
          <w:tcPr>
            <w:tcW w:w="2785" w:type="dxa"/>
          </w:tcPr>
          <w:p w14:paraId="4B9AC9AB" w14:textId="77777777" w:rsidR="00E705B7" w:rsidRPr="00F07668" w:rsidRDefault="00E705B7">
            <w:pPr>
              <w:rPr>
                <w:b/>
                <w:bCs/>
              </w:rPr>
            </w:pPr>
            <w:r>
              <w:rPr>
                <w:b/>
                <w:bCs/>
              </w:rPr>
              <w:t xml:space="preserve">Function </w:t>
            </w:r>
          </w:p>
        </w:tc>
        <w:tc>
          <w:tcPr>
            <w:tcW w:w="4320" w:type="dxa"/>
          </w:tcPr>
          <w:p w14:paraId="0C37705A" w14:textId="77777777" w:rsidR="00E705B7" w:rsidRPr="00F07668" w:rsidRDefault="00E705B7">
            <w:pPr>
              <w:rPr>
                <w:b/>
                <w:bCs/>
              </w:rPr>
            </w:pPr>
            <w:r>
              <w:rPr>
                <w:b/>
                <w:bCs/>
              </w:rPr>
              <w:t xml:space="preserve">Description </w:t>
            </w:r>
          </w:p>
        </w:tc>
        <w:tc>
          <w:tcPr>
            <w:tcW w:w="1911" w:type="dxa"/>
          </w:tcPr>
          <w:p w14:paraId="45DDEE42" w14:textId="77777777" w:rsidR="00E705B7" w:rsidRPr="00F07668" w:rsidRDefault="00E705B7">
            <w:pPr>
              <w:rPr>
                <w:b/>
                <w:bCs/>
              </w:rPr>
            </w:pPr>
            <w:r>
              <w:rPr>
                <w:b/>
                <w:bCs/>
              </w:rPr>
              <w:t>Return type</w:t>
            </w:r>
          </w:p>
        </w:tc>
      </w:tr>
      <w:tr w:rsidR="00E705B7" w14:paraId="1FAC5A0B" w14:textId="77777777" w:rsidTr="00707F1A">
        <w:tc>
          <w:tcPr>
            <w:tcW w:w="2785" w:type="dxa"/>
          </w:tcPr>
          <w:p w14:paraId="1813CEDE" w14:textId="76F95485" w:rsidR="00E705B7" w:rsidRDefault="00DC772D">
            <w:proofErr w:type="spellStart"/>
            <w:r>
              <w:t>Create_ultrasonic_datas</w:t>
            </w:r>
            <w:proofErr w:type="spellEnd"/>
          </w:p>
        </w:tc>
        <w:tc>
          <w:tcPr>
            <w:tcW w:w="4320" w:type="dxa"/>
          </w:tcPr>
          <w:p w14:paraId="4AF3E2A7" w14:textId="3C148D38" w:rsidR="00E705B7" w:rsidRPr="00BD22C0" w:rsidRDefault="00BD22C0">
            <w:pPr>
              <w:rPr>
                <w:b/>
              </w:rPr>
            </w:pPr>
            <w:r>
              <w:t xml:space="preserve">Initialization of </w:t>
            </w:r>
            <w:proofErr w:type="spellStart"/>
            <w:r w:rsidR="000B23B2">
              <w:t>Echo_record</w:t>
            </w:r>
            <w:proofErr w:type="spellEnd"/>
            <w:r w:rsidR="000B23B2">
              <w:t xml:space="preserve"> and </w:t>
            </w:r>
            <w:r w:rsidR="00056D64">
              <w:t>Distance struct</w:t>
            </w:r>
            <w:r w:rsidR="00707F1A">
              <w:t>. Then return to the success state of initialization.</w:t>
            </w:r>
          </w:p>
        </w:tc>
        <w:tc>
          <w:tcPr>
            <w:tcW w:w="1911" w:type="dxa"/>
          </w:tcPr>
          <w:p w14:paraId="094B0FDD" w14:textId="23449BF8" w:rsidR="00E705B7" w:rsidRDefault="00AB2D5D">
            <w:r>
              <w:t>uint8</w:t>
            </w:r>
            <w:r w:rsidR="00192370">
              <w:t>_t</w:t>
            </w:r>
          </w:p>
        </w:tc>
      </w:tr>
      <w:tr w:rsidR="00E705B7" w14:paraId="67F1D3B1" w14:textId="77777777" w:rsidTr="00707F1A">
        <w:tc>
          <w:tcPr>
            <w:tcW w:w="2785" w:type="dxa"/>
          </w:tcPr>
          <w:p w14:paraId="320719C9" w14:textId="41E102E6" w:rsidR="00E705B7" w:rsidRDefault="00DC772D">
            <w:proofErr w:type="spellStart"/>
            <w:r>
              <w:t>Check_detecting_status</w:t>
            </w:r>
            <w:proofErr w:type="spellEnd"/>
          </w:p>
        </w:tc>
        <w:tc>
          <w:tcPr>
            <w:tcW w:w="4320" w:type="dxa"/>
          </w:tcPr>
          <w:p w14:paraId="5574F9ED" w14:textId="6116B750" w:rsidR="00E705B7" w:rsidRDefault="001C0125">
            <w:r>
              <w:t xml:space="preserve">check to detect state is </w:t>
            </w:r>
            <w:r w:rsidR="004B7162">
              <w:t>the next interrupt of echo signal</w:t>
            </w:r>
            <w:r w:rsidR="00EB7AAE">
              <w:t xml:space="preserve"> is the rising or falling edge</w:t>
            </w:r>
            <w:r w:rsidR="002573AA">
              <w:t xml:space="preserve">, </w:t>
            </w:r>
            <w:r w:rsidR="00F115A1">
              <w:t>which update the state machine for detecting the rising and falling edge of echo signal.</w:t>
            </w:r>
            <w:r w:rsidR="004B7162">
              <w:t xml:space="preserve"> </w:t>
            </w:r>
          </w:p>
        </w:tc>
        <w:tc>
          <w:tcPr>
            <w:tcW w:w="1911" w:type="dxa"/>
          </w:tcPr>
          <w:p w14:paraId="03A4E500" w14:textId="627701E4" w:rsidR="00E705B7" w:rsidRDefault="00AB2D5D">
            <w:r>
              <w:t>uint8</w:t>
            </w:r>
            <w:r w:rsidR="00192370">
              <w:t>_t</w:t>
            </w:r>
          </w:p>
        </w:tc>
      </w:tr>
      <w:tr w:rsidR="00E705B7" w14:paraId="3F4079A5" w14:textId="77777777" w:rsidTr="00707F1A">
        <w:tc>
          <w:tcPr>
            <w:tcW w:w="2785" w:type="dxa"/>
          </w:tcPr>
          <w:p w14:paraId="43530AF6" w14:textId="03D790A6" w:rsidR="00E705B7" w:rsidRDefault="00DC772D">
            <w:r>
              <w:t>Calculate_distance</w:t>
            </w:r>
          </w:p>
        </w:tc>
        <w:tc>
          <w:tcPr>
            <w:tcW w:w="4320" w:type="dxa"/>
          </w:tcPr>
          <w:p w14:paraId="63D85B27" w14:textId="67924B06" w:rsidR="00E705B7" w:rsidRDefault="00F115A1">
            <w:r>
              <w:t xml:space="preserve">Calculate the distance base on the record time of the falling and rising edge </w:t>
            </w:r>
            <w:r w:rsidR="00093DFF">
              <w:t xml:space="preserve">via </w:t>
            </w:r>
            <w:r w:rsidR="00F33D00">
              <w:t xml:space="preserve">a converting formula from time to distance in </w:t>
            </w:r>
            <w:proofErr w:type="spellStart"/>
            <w:r w:rsidR="00F33D00">
              <w:t>centimerter</w:t>
            </w:r>
            <w:proofErr w:type="spellEnd"/>
            <w:r w:rsidR="00F33D00">
              <w:t>.</w:t>
            </w:r>
          </w:p>
        </w:tc>
        <w:tc>
          <w:tcPr>
            <w:tcW w:w="1911" w:type="dxa"/>
          </w:tcPr>
          <w:p w14:paraId="7E2DD48F" w14:textId="5FF9EF0D" w:rsidR="00E705B7" w:rsidRDefault="00AB2D5D">
            <w:r>
              <w:t>uint8</w:t>
            </w:r>
            <w:r w:rsidR="00192370">
              <w:t>_t</w:t>
            </w:r>
          </w:p>
        </w:tc>
      </w:tr>
      <w:tr w:rsidR="00E705B7" w14:paraId="4C5FA2A4" w14:textId="77777777" w:rsidTr="00707F1A">
        <w:tc>
          <w:tcPr>
            <w:tcW w:w="2785" w:type="dxa"/>
          </w:tcPr>
          <w:p w14:paraId="278786FC" w14:textId="463FFC0C" w:rsidR="00E705B7" w:rsidRDefault="00DC772D">
            <w:r>
              <w:t>Check_ultra_sonic_info</w:t>
            </w:r>
          </w:p>
        </w:tc>
        <w:tc>
          <w:tcPr>
            <w:tcW w:w="4320" w:type="dxa"/>
          </w:tcPr>
          <w:p w14:paraId="1552356F" w14:textId="78197111" w:rsidR="00E705B7" w:rsidRDefault="007E41E1">
            <w:r>
              <w:t xml:space="preserve">Consist of state machine of detecting and record the time of falling and rising Echo signal. This function must only be used </w:t>
            </w:r>
            <w:r w:rsidR="00E6604A">
              <w:t xml:space="preserve">in the interrupts handler where the interrupts </w:t>
            </w:r>
            <w:r w:rsidR="00192370">
              <w:t>created by echo signal is happened.</w:t>
            </w:r>
          </w:p>
        </w:tc>
        <w:tc>
          <w:tcPr>
            <w:tcW w:w="1911" w:type="dxa"/>
          </w:tcPr>
          <w:p w14:paraId="0DD8AC88" w14:textId="54A51B89" w:rsidR="00E705B7" w:rsidRDefault="00AB2D5D">
            <w:r>
              <w:t>uint8</w:t>
            </w:r>
            <w:r w:rsidR="00192370">
              <w:t>_t</w:t>
            </w:r>
          </w:p>
        </w:tc>
      </w:tr>
    </w:tbl>
    <w:p w14:paraId="0BEF4120" w14:textId="77777777" w:rsidR="00E705B7" w:rsidRDefault="00E705B7" w:rsidP="00E705B7"/>
    <w:p w14:paraId="7E9C10F7" w14:textId="2D2C9515" w:rsidR="00913682" w:rsidRDefault="002D59DE" w:rsidP="00B50532">
      <w:pPr>
        <w:pStyle w:val="Heading3"/>
      </w:pPr>
      <w:bookmarkStart w:id="25" w:name="_Toc154003345"/>
      <w:r>
        <w:lastRenderedPageBreak/>
        <w:t>Robot</w:t>
      </w:r>
      <w:bookmarkEnd w:id="25"/>
    </w:p>
    <w:p w14:paraId="5B437EDA" w14:textId="690957C3" w:rsidR="002D59DE" w:rsidRDefault="007B168C" w:rsidP="00E705B7">
      <w:r>
        <w:t xml:space="preserve">The robot </w:t>
      </w:r>
      <w:r w:rsidR="00F84220">
        <w:t xml:space="preserve">module </w:t>
      </w:r>
      <w:r w:rsidR="00FC6796">
        <w:t xml:space="preserve">consists of struct and functions that executes the </w:t>
      </w:r>
      <w:r w:rsidR="00214711">
        <w:t>robot’s</w:t>
      </w:r>
      <w:r w:rsidR="00F61233">
        <w:t xml:space="preserve"> task</w:t>
      </w:r>
      <w:r w:rsidR="00775DDE">
        <w:t xml:space="preserve">. As what has </w:t>
      </w:r>
      <w:r w:rsidR="00214711">
        <w:t xml:space="preserve">been mentioned in the previous phase. </w:t>
      </w:r>
      <w:r w:rsidR="00794D3F">
        <w:t xml:space="preserve">Since the robot </w:t>
      </w:r>
      <w:r w:rsidR="00E03906">
        <w:t xml:space="preserve">a set of sensor and actuators (ultrasonic and </w:t>
      </w:r>
      <w:r w:rsidR="00FB5B68">
        <w:t>servo</w:t>
      </w:r>
      <w:r w:rsidR="004B0C0F">
        <w:t>)</w:t>
      </w:r>
      <w:r w:rsidR="00BC5423">
        <w:t xml:space="preserve"> and a </w:t>
      </w:r>
      <w:r w:rsidR="0004402C">
        <w:t>set of actions based on a certain condition, it is best to divide the robot data to be stored in two structures</w:t>
      </w:r>
      <w:r w:rsidR="0033594B">
        <w:t xml:space="preserve">: Robot and Movement. </w:t>
      </w:r>
      <w:r w:rsidR="0003736D">
        <w:t xml:space="preserve">The robot whole the data of </w:t>
      </w:r>
      <w:r w:rsidR="00B51BF5">
        <w:t>from the sensor</w:t>
      </w:r>
      <w:r w:rsidR="00ED5F1B">
        <w:t>,</w:t>
      </w:r>
      <w:r w:rsidR="00B004A2">
        <w:t xml:space="preserve"> whereas the Movement </w:t>
      </w:r>
      <w:r w:rsidR="004F5D48">
        <w:t>keeps track on the</w:t>
      </w:r>
      <w:r w:rsidR="00992FAB">
        <w:t xml:space="preserve"> moving variable of the robot such as speed and movement mode.</w:t>
      </w:r>
    </w:p>
    <w:p w14:paraId="037446CB" w14:textId="77777777" w:rsidR="00992FAB" w:rsidRDefault="00992FAB" w:rsidP="00E705B7"/>
    <w:p w14:paraId="770C8353" w14:textId="540F4A34" w:rsidR="00D5666A" w:rsidRDefault="0017644D" w:rsidP="00E705B7">
      <w:r>
        <w:t>Beside that there are</w:t>
      </w:r>
      <w:r w:rsidR="00C14F91">
        <w:t xml:space="preserve"> 4 functions in total. </w:t>
      </w:r>
      <w:r w:rsidR="00D92503">
        <w:t xml:space="preserve">The drifting robot function is where the logic of </w:t>
      </w:r>
      <w:r w:rsidR="00693382">
        <w:t>robot movement behavior</w:t>
      </w:r>
      <w:r w:rsidR="00D5666A">
        <w:t xml:space="preserve"> is performed</w:t>
      </w:r>
      <w:r w:rsidR="00693382">
        <w:t xml:space="preserve">. </w:t>
      </w:r>
    </w:p>
    <w:p w14:paraId="0089D249" w14:textId="77777777" w:rsidR="00D5666A" w:rsidRDefault="00D5666A" w:rsidP="00E705B7"/>
    <w:tbl>
      <w:tblPr>
        <w:tblStyle w:val="TableGrid"/>
        <w:tblW w:w="0" w:type="auto"/>
        <w:tblLook w:val="04A0" w:firstRow="1" w:lastRow="0" w:firstColumn="1" w:lastColumn="0" w:noHBand="0" w:noVBand="1"/>
      </w:tblPr>
      <w:tblGrid>
        <w:gridCol w:w="2155"/>
        <w:gridCol w:w="4521"/>
        <w:gridCol w:w="2340"/>
      </w:tblGrid>
      <w:tr w:rsidR="00D5666A" w14:paraId="3A993643" w14:textId="77777777" w:rsidTr="00351904">
        <w:tc>
          <w:tcPr>
            <w:tcW w:w="2155" w:type="dxa"/>
          </w:tcPr>
          <w:p w14:paraId="755DA661" w14:textId="77777777" w:rsidR="00D5666A" w:rsidRPr="00F07668" w:rsidRDefault="00D5666A">
            <w:pPr>
              <w:rPr>
                <w:b/>
                <w:bCs/>
              </w:rPr>
            </w:pPr>
            <w:r>
              <w:rPr>
                <w:b/>
                <w:bCs/>
              </w:rPr>
              <w:t xml:space="preserve">Function </w:t>
            </w:r>
          </w:p>
        </w:tc>
        <w:tc>
          <w:tcPr>
            <w:tcW w:w="4521" w:type="dxa"/>
          </w:tcPr>
          <w:p w14:paraId="24C4DDA9" w14:textId="77777777" w:rsidR="00D5666A" w:rsidRPr="00F07668" w:rsidRDefault="00D5666A">
            <w:pPr>
              <w:rPr>
                <w:b/>
                <w:bCs/>
              </w:rPr>
            </w:pPr>
            <w:r>
              <w:rPr>
                <w:b/>
                <w:bCs/>
              </w:rPr>
              <w:t xml:space="preserve">Description </w:t>
            </w:r>
          </w:p>
        </w:tc>
        <w:tc>
          <w:tcPr>
            <w:tcW w:w="2340" w:type="dxa"/>
          </w:tcPr>
          <w:p w14:paraId="2F787124" w14:textId="77777777" w:rsidR="00D5666A" w:rsidRPr="00F07668" w:rsidRDefault="00D5666A">
            <w:pPr>
              <w:rPr>
                <w:b/>
                <w:bCs/>
              </w:rPr>
            </w:pPr>
            <w:r>
              <w:rPr>
                <w:b/>
                <w:bCs/>
              </w:rPr>
              <w:t>Return type</w:t>
            </w:r>
          </w:p>
        </w:tc>
      </w:tr>
      <w:tr w:rsidR="00D5666A" w14:paraId="2453B4EA" w14:textId="77777777" w:rsidTr="00351904">
        <w:tc>
          <w:tcPr>
            <w:tcW w:w="2155" w:type="dxa"/>
          </w:tcPr>
          <w:p w14:paraId="22C38D6C" w14:textId="194FCBC3" w:rsidR="00D5666A" w:rsidRDefault="000811B9">
            <w:proofErr w:type="spellStart"/>
            <w:r>
              <w:t>robot_init</w:t>
            </w:r>
            <w:proofErr w:type="spellEnd"/>
          </w:p>
        </w:tc>
        <w:tc>
          <w:tcPr>
            <w:tcW w:w="4521" w:type="dxa"/>
          </w:tcPr>
          <w:p w14:paraId="43151CFC" w14:textId="11F5451D" w:rsidR="00D5666A" w:rsidRDefault="00AB2D5D">
            <w:proofErr w:type="spellStart"/>
            <w:r>
              <w:t>Intialise</w:t>
            </w:r>
            <w:proofErr w:type="spellEnd"/>
            <w:r>
              <w:t xml:space="preserve"> the robot </w:t>
            </w:r>
            <w:proofErr w:type="gramStart"/>
            <w:r>
              <w:t>struct</w:t>
            </w:r>
            <w:proofErr w:type="gramEnd"/>
            <w:r>
              <w:t xml:space="preserve"> and return to the initialization state.</w:t>
            </w:r>
          </w:p>
        </w:tc>
        <w:tc>
          <w:tcPr>
            <w:tcW w:w="2340" w:type="dxa"/>
          </w:tcPr>
          <w:p w14:paraId="1C05C498" w14:textId="080DA3E5" w:rsidR="00D5666A" w:rsidRDefault="00AB2D5D">
            <w:r>
              <w:t>uint8_t</w:t>
            </w:r>
          </w:p>
        </w:tc>
      </w:tr>
      <w:tr w:rsidR="00D5666A" w14:paraId="79555FA4" w14:textId="77777777" w:rsidTr="00351904">
        <w:tc>
          <w:tcPr>
            <w:tcW w:w="2155" w:type="dxa"/>
          </w:tcPr>
          <w:p w14:paraId="3A50499A" w14:textId="6AF88303" w:rsidR="00D5666A" w:rsidRDefault="00351904">
            <w:proofErr w:type="spellStart"/>
            <w:r>
              <w:t>Set_speed</w:t>
            </w:r>
            <w:proofErr w:type="spellEnd"/>
          </w:p>
        </w:tc>
        <w:tc>
          <w:tcPr>
            <w:tcW w:w="4521" w:type="dxa"/>
          </w:tcPr>
          <w:p w14:paraId="3524758F" w14:textId="7E979CDE" w:rsidR="00D5666A" w:rsidRDefault="00AB2D5D">
            <w:r>
              <w:t xml:space="preserve">Set the speed </w:t>
            </w:r>
            <w:r w:rsidR="00310DA6">
              <w:t xml:space="preserve">total </w:t>
            </w:r>
            <w:r>
              <w:t>for the robot</w:t>
            </w:r>
            <w:r w:rsidR="00275DF2">
              <w:t xml:space="preserve">, which </w:t>
            </w:r>
            <w:r w:rsidR="003C51C3">
              <w:t>also spec</w:t>
            </w:r>
            <w:r w:rsidR="00310DA6">
              <w:t>ifi</w:t>
            </w:r>
            <w:r w:rsidR="00515D81">
              <w:t>es</w:t>
            </w:r>
            <w:r w:rsidR="00310DA6">
              <w:t xml:space="preserve"> the </w:t>
            </w:r>
            <w:r w:rsidR="00515D81">
              <w:t xml:space="preserve">speed of every servo. The speed between them must be in the </w:t>
            </w:r>
            <w:r w:rsidR="009D3FE5">
              <w:t xml:space="preserve">opposite direction since </w:t>
            </w:r>
          </w:p>
        </w:tc>
        <w:tc>
          <w:tcPr>
            <w:tcW w:w="2340" w:type="dxa"/>
          </w:tcPr>
          <w:p w14:paraId="52BEB5E8" w14:textId="0E552F15" w:rsidR="00D5666A" w:rsidRDefault="00AB2D5D">
            <w:r>
              <w:t>uint8_t</w:t>
            </w:r>
          </w:p>
        </w:tc>
      </w:tr>
      <w:tr w:rsidR="00D5666A" w14:paraId="0058BD7C" w14:textId="77777777" w:rsidTr="00351904">
        <w:tc>
          <w:tcPr>
            <w:tcW w:w="2155" w:type="dxa"/>
          </w:tcPr>
          <w:p w14:paraId="5B431907" w14:textId="7BA5F54A" w:rsidR="00D5666A" w:rsidRDefault="00351904">
            <w:proofErr w:type="spellStart"/>
            <w:r>
              <w:t>Set_turn_speed</w:t>
            </w:r>
            <w:proofErr w:type="spellEnd"/>
            <w:r>
              <w:br/>
              <w:t>_</w:t>
            </w:r>
            <w:proofErr w:type="spellStart"/>
            <w:r>
              <w:t>random_direction</w:t>
            </w:r>
            <w:proofErr w:type="spellEnd"/>
          </w:p>
        </w:tc>
        <w:tc>
          <w:tcPr>
            <w:tcW w:w="4521" w:type="dxa"/>
          </w:tcPr>
          <w:p w14:paraId="38240486" w14:textId="762BBDEE" w:rsidR="00D5666A" w:rsidRDefault="00275DF2">
            <w:r>
              <w:t xml:space="preserve">Set the turn speed </w:t>
            </w:r>
            <w:r w:rsidR="00FF73CB">
              <w:t xml:space="preserve">for the robot, which </w:t>
            </w:r>
            <w:r w:rsidR="00FE1986">
              <w:t>randomly set the sign for the speed value</w:t>
            </w:r>
            <w:r w:rsidR="007B3F45">
              <w:t xml:space="preserve"> of both servos</w:t>
            </w:r>
            <w:r w:rsidR="00FE1986">
              <w:t xml:space="preserve">. </w:t>
            </w:r>
            <w:r w:rsidR="00215E77">
              <w:t>The minus</w:t>
            </w:r>
            <w:r w:rsidR="00CB3E77">
              <w:t xml:space="preserve"> would indicate</w:t>
            </w:r>
            <w:r w:rsidR="00B66CEC">
              <w:t xml:space="preserve"> the robot </w:t>
            </w:r>
            <w:r w:rsidR="00CB3E77">
              <w:t xml:space="preserve">turn to the opposite side </w:t>
            </w:r>
            <w:r w:rsidR="004B2A64">
              <w:t xml:space="preserve">comparing the </w:t>
            </w:r>
            <w:r w:rsidR="00755F9B">
              <w:t xml:space="preserve">plus </w:t>
            </w:r>
            <w:r w:rsidR="00407330">
              <w:t xml:space="preserve">sign. This because the servos are </w:t>
            </w:r>
            <w:proofErr w:type="gramStart"/>
            <w:r w:rsidR="00407330">
              <w:t>install</w:t>
            </w:r>
            <w:proofErr w:type="gramEnd"/>
            <w:r w:rsidR="00407330">
              <w:t xml:space="preserve"> in the opposite direction.</w:t>
            </w:r>
          </w:p>
        </w:tc>
        <w:tc>
          <w:tcPr>
            <w:tcW w:w="2340" w:type="dxa"/>
          </w:tcPr>
          <w:p w14:paraId="58CE607F" w14:textId="74FBF684" w:rsidR="00D5666A" w:rsidRDefault="00AB2D5D">
            <w:r>
              <w:t>uint8_t</w:t>
            </w:r>
          </w:p>
        </w:tc>
      </w:tr>
      <w:tr w:rsidR="00D5666A" w14:paraId="3F8BAED4" w14:textId="77777777" w:rsidTr="00351904">
        <w:tc>
          <w:tcPr>
            <w:tcW w:w="2155" w:type="dxa"/>
          </w:tcPr>
          <w:p w14:paraId="6769ED40" w14:textId="2302E2A8" w:rsidR="00D5666A" w:rsidRDefault="00351904">
            <w:proofErr w:type="spellStart"/>
            <w:r>
              <w:t>drifting_robot</w:t>
            </w:r>
            <w:proofErr w:type="spellEnd"/>
          </w:p>
        </w:tc>
        <w:tc>
          <w:tcPr>
            <w:tcW w:w="4521" w:type="dxa"/>
          </w:tcPr>
          <w:p w14:paraId="65BF9AB9" w14:textId="5A6C6911" w:rsidR="00D5666A" w:rsidRDefault="00407330">
            <w:r>
              <w:t xml:space="preserve">Performing the logic of robot movement </w:t>
            </w:r>
            <w:r w:rsidR="00660E2E">
              <w:t xml:space="preserve">behavior belong to the distance to the nearest object. This is implemented by a state machine as in the </w:t>
            </w:r>
            <w:r w:rsidR="00660E2E" w:rsidRPr="00660E2E">
              <w:rPr>
                <w:b/>
                <w:bCs/>
              </w:rPr>
              <w:t>figure</w:t>
            </w:r>
          </w:p>
        </w:tc>
        <w:tc>
          <w:tcPr>
            <w:tcW w:w="2340" w:type="dxa"/>
          </w:tcPr>
          <w:p w14:paraId="029F97B5" w14:textId="012D2782" w:rsidR="00D5666A" w:rsidRDefault="00AB2D5D">
            <w:r>
              <w:t>uint8_t</w:t>
            </w:r>
          </w:p>
        </w:tc>
      </w:tr>
    </w:tbl>
    <w:p w14:paraId="66877342" w14:textId="77777777" w:rsidR="00D5666A" w:rsidRDefault="00D5666A" w:rsidP="00E705B7"/>
    <w:p w14:paraId="29A00661" w14:textId="0CC09A16" w:rsidR="00992FAB" w:rsidRPr="007B168C" w:rsidRDefault="00C708B1" w:rsidP="004E3CFA">
      <w:pPr>
        <w:jc w:val="center"/>
      </w:pPr>
      <w:r w:rsidRPr="00C708B1">
        <w:rPr>
          <w:noProof/>
        </w:rPr>
        <w:drawing>
          <wp:inline distT="0" distB="0" distL="0" distR="0" wp14:anchorId="53E3F54A" wp14:editId="6B45F3AB">
            <wp:extent cx="1648055" cy="1200318"/>
            <wp:effectExtent l="0" t="0" r="0" b="0"/>
            <wp:docPr id="1238955329" name="Picture 1238955329"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55329" name="Picture 1" descr="A computer code on a white background&#10;&#10;Description automatically generated"/>
                    <pic:cNvPicPr/>
                  </pic:nvPicPr>
                  <pic:blipFill>
                    <a:blip r:embed="rId27"/>
                    <a:stretch>
                      <a:fillRect/>
                    </a:stretch>
                  </pic:blipFill>
                  <pic:spPr>
                    <a:xfrm>
                      <a:off x="0" y="0"/>
                      <a:ext cx="1648055" cy="1200318"/>
                    </a:xfrm>
                    <a:prstGeom prst="rect">
                      <a:avLst/>
                    </a:prstGeom>
                  </pic:spPr>
                </pic:pic>
              </a:graphicData>
            </a:graphic>
          </wp:inline>
        </w:drawing>
      </w:r>
    </w:p>
    <w:p w14:paraId="5B01FFB8" w14:textId="54A4584C" w:rsidR="00E705B7" w:rsidRPr="00846A51" w:rsidRDefault="00846A51" w:rsidP="004E3CFA">
      <w:pPr>
        <w:jc w:val="center"/>
        <w:rPr>
          <w:b/>
          <w:bCs/>
        </w:rPr>
      </w:pPr>
      <w:r>
        <w:rPr>
          <w:b/>
          <w:bCs/>
        </w:rPr>
        <w:t xml:space="preserve">Figure </w:t>
      </w:r>
      <w:r w:rsidR="00720B80">
        <w:rPr>
          <w:b/>
          <w:bCs/>
        </w:rPr>
        <w:t xml:space="preserve">1e. </w:t>
      </w:r>
      <w:r w:rsidR="0051021B">
        <w:rPr>
          <w:b/>
          <w:bCs/>
        </w:rPr>
        <w:t xml:space="preserve">Robot </w:t>
      </w:r>
      <w:proofErr w:type="gramStart"/>
      <w:r w:rsidR="0051021B">
        <w:rPr>
          <w:b/>
          <w:bCs/>
        </w:rPr>
        <w:t>struct</w:t>
      </w:r>
      <w:proofErr w:type="gramEnd"/>
    </w:p>
    <w:p w14:paraId="63A3F458" w14:textId="2E1B51C6" w:rsidR="00846A51" w:rsidRPr="006E0E4C" w:rsidRDefault="00846A51" w:rsidP="004E3CFA">
      <w:pPr>
        <w:jc w:val="center"/>
      </w:pPr>
      <w:r w:rsidRPr="00846A51">
        <w:rPr>
          <w:noProof/>
        </w:rPr>
        <w:drawing>
          <wp:inline distT="0" distB="0" distL="0" distR="0" wp14:anchorId="691CF6AA" wp14:editId="172FBA84">
            <wp:extent cx="1876687" cy="1609950"/>
            <wp:effectExtent l="0" t="0" r="9525" b="9525"/>
            <wp:docPr id="1254686689" name="Picture 125468668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86689" name="Picture 1" descr="A screen shot of a computer code&#10;&#10;Description automatically generated"/>
                    <pic:cNvPicPr/>
                  </pic:nvPicPr>
                  <pic:blipFill>
                    <a:blip r:embed="rId28"/>
                    <a:stretch>
                      <a:fillRect/>
                    </a:stretch>
                  </pic:blipFill>
                  <pic:spPr>
                    <a:xfrm>
                      <a:off x="0" y="0"/>
                      <a:ext cx="1876687" cy="1609950"/>
                    </a:xfrm>
                    <a:prstGeom prst="rect">
                      <a:avLst/>
                    </a:prstGeom>
                  </pic:spPr>
                </pic:pic>
              </a:graphicData>
            </a:graphic>
          </wp:inline>
        </w:drawing>
      </w:r>
    </w:p>
    <w:p w14:paraId="1BA2D8FC" w14:textId="5A4C4F1A" w:rsidR="00846A51" w:rsidRDefault="00846A51" w:rsidP="004E3CFA">
      <w:pPr>
        <w:jc w:val="center"/>
        <w:rPr>
          <w:b/>
          <w:bCs/>
        </w:rPr>
      </w:pPr>
      <w:r>
        <w:rPr>
          <w:b/>
          <w:bCs/>
        </w:rPr>
        <w:t xml:space="preserve">Figure </w:t>
      </w:r>
      <w:r w:rsidR="004E3CFA">
        <w:rPr>
          <w:b/>
          <w:bCs/>
        </w:rPr>
        <w:t xml:space="preserve">1f. Movement </w:t>
      </w:r>
      <w:proofErr w:type="gramStart"/>
      <w:r w:rsidR="004E3CFA">
        <w:rPr>
          <w:b/>
          <w:bCs/>
        </w:rPr>
        <w:t>struct</w:t>
      </w:r>
      <w:proofErr w:type="gramEnd"/>
    </w:p>
    <w:p w14:paraId="1AA44EBD" w14:textId="60A1BA7B" w:rsidR="007F3701" w:rsidRDefault="007F3701" w:rsidP="00B50532">
      <w:pPr>
        <w:pStyle w:val="Heading3"/>
      </w:pPr>
      <w:r>
        <w:lastRenderedPageBreak/>
        <w:br/>
      </w:r>
      <w:r>
        <w:br/>
      </w:r>
      <w:r>
        <w:br/>
      </w:r>
      <w:r>
        <w:br/>
      </w:r>
      <w:r>
        <w:br/>
      </w:r>
      <w:r>
        <w:br/>
      </w:r>
      <w:bookmarkStart w:id="26" w:name="_Toc154003346"/>
      <w:r>
        <w:t>PID control</w:t>
      </w:r>
      <w:bookmarkEnd w:id="26"/>
    </w:p>
    <w:p w14:paraId="299A08E4" w14:textId="753C71F8" w:rsidR="007F3701" w:rsidRDefault="007F3701" w:rsidP="7BD754FD">
      <w:r>
        <w:t xml:space="preserve">Lastly is the PID control, </w:t>
      </w:r>
      <w:r w:rsidR="00431196">
        <w:t xml:space="preserve">this model </w:t>
      </w:r>
      <w:r w:rsidR="00CE0B7E">
        <w:t>is</w:t>
      </w:r>
      <w:r w:rsidR="00BF3129">
        <w:t xml:space="preserve"> where PID </w:t>
      </w:r>
      <w:proofErr w:type="gramStart"/>
      <w:r w:rsidR="00BF3129">
        <w:t>tasks</w:t>
      </w:r>
      <w:proofErr w:type="gramEnd"/>
      <w:r w:rsidR="00BF3129">
        <w:t xml:space="preserve"> function and data </w:t>
      </w:r>
      <w:r w:rsidR="00BE37BD">
        <w:t xml:space="preserve">is organized. The </w:t>
      </w:r>
      <w:r w:rsidR="00D12736">
        <w:t xml:space="preserve">struct PID basically stores the data of </w:t>
      </w:r>
      <w:r w:rsidR="00620E74">
        <w:t xml:space="preserve">PID control factors including integral, </w:t>
      </w:r>
      <w:proofErr w:type="gramStart"/>
      <w:r w:rsidR="00620E74">
        <w:t>proportional</w:t>
      </w:r>
      <w:proofErr w:type="gramEnd"/>
      <w:r w:rsidR="00620E74">
        <w:t xml:space="preserve"> and </w:t>
      </w:r>
      <w:r w:rsidR="00317A12">
        <w:t xml:space="preserve">derivative go along with these constants </w:t>
      </w:r>
      <w:proofErr w:type="spellStart"/>
      <w:r w:rsidR="00317A12">
        <w:t>kp</w:t>
      </w:r>
      <w:proofErr w:type="spellEnd"/>
      <w:r w:rsidR="00317A12">
        <w:t xml:space="preserve">, ki and </w:t>
      </w:r>
      <w:proofErr w:type="spellStart"/>
      <w:r w:rsidR="00317A12">
        <w:t>kd</w:t>
      </w:r>
      <w:proofErr w:type="spellEnd"/>
      <w:r w:rsidR="00317A12">
        <w:t>.</w:t>
      </w:r>
    </w:p>
    <w:p w14:paraId="7540D113" w14:textId="77777777" w:rsidR="00996D6D" w:rsidRDefault="00996D6D" w:rsidP="7BD754FD"/>
    <w:p w14:paraId="236209BF" w14:textId="56CB97D7" w:rsidR="00996D6D" w:rsidRDefault="00CE2D02" w:rsidP="7BD754FD">
      <w:r>
        <w:t xml:space="preserve">The PID loop </w:t>
      </w:r>
      <w:r w:rsidR="003C6CCE">
        <w:t xml:space="preserve">execution is stored in the PID function where the </w:t>
      </w:r>
      <w:r w:rsidR="00B65969">
        <w:t xml:space="preserve">PID controller get the </w:t>
      </w:r>
      <w:r w:rsidR="00DD1795">
        <w:t>feedback</w:t>
      </w:r>
      <w:r w:rsidR="00B65969">
        <w:t xml:space="preserve"> from</w:t>
      </w:r>
      <w:r w:rsidR="00DD1795">
        <w:t xml:space="preserve"> sensor and calculating the power </w:t>
      </w:r>
      <w:r w:rsidR="00B15B84">
        <w:t xml:space="preserve">after </w:t>
      </w:r>
      <w:proofErr w:type="gramStart"/>
      <w:r w:rsidR="00B15B84">
        <w:t xml:space="preserve">a </w:t>
      </w:r>
      <w:r w:rsidR="000C603E">
        <w:t>period</w:t>
      </w:r>
      <w:r w:rsidR="00B15B84">
        <w:t xml:space="preserve"> of time</w:t>
      </w:r>
      <w:proofErr w:type="gramEnd"/>
      <w:r w:rsidR="00B15B84">
        <w:t>.</w:t>
      </w:r>
      <w:r w:rsidR="00B65969">
        <w:t xml:space="preserve"> </w:t>
      </w:r>
      <w:r w:rsidR="0040171C">
        <w:t xml:space="preserve">These </w:t>
      </w:r>
      <w:proofErr w:type="spellStart"/>
      <w:r w:rsidR="0040171C">
        <w:t>contants</w:t>
      </w:r>
      <w:proofErr w:type="spellEnd"/>
      <w:r w:rsidR="0040171C">
        <w:t xml:space="preserve"> of the PID controller can be tunned via the tuning functions</w:t>
      </w:r>
      <w:r w:rsidR="003D3B8A">
        <w:t xml:space="preserve"> which make it convenient to reset th</w:t>
      </w:r>
      <w:r w:rsidR="0003168E">
        <w:t>e tunning</w:t>
      </w:r>
      <w:r w:rsidR="00A327F8">
        <w:t xml:space="preserve"> </w:t>
      </w:r>
      <w:r w:rsidR="000F5877">
        <w:t>variable through trior and error</w:t>
      </w:r>
      <w:r w:rsidR="0020269A">
        <w:t xml:space="preserve"> to figure out the </w:t>
      </w:r>
      <w:r w:rsidR="00231373">
        <w:t>best suit for</w:t>
      </w:r>
      <w:r w:rsidR="003A49D2">
        <w:t xml:space="preserve"> </w:t>
      </w:r>
      <w:r w:rsidR="0077483A">
        <w:t xml:space="preserve">the current control context, </w:t>
      </w:r>
      <w:r w:rsidR="006B182D">
        <w:t>in this case is for the robot smooth break</w:t>
      </w:r>
      <w:r w:rsidR="0020269A">
        <w:t xml:space="preserve">. </w:t>
      </w:r>
    </w:p>
    <w:p w14:paraId="02B89B05" w14:textId="568D6F9F" w:rsidR="00996D6D" w:rsidRPr="007F3701" w:rsidRDefault="00996D6D" w:rsidP="004E3CFA">
      <w:pPr>
        <w:jc w:val="center"/>
      </w:pPr>
      <w:r w:rsidRPr="00996D6D">
        <w:rPr>
          <w:noProof/>
        </w:rPr>
        <w:drawing>
          <wp:inline distT="0" distB="0" distL="0" distR="0" wp14:anchorId="0B000D58" wp14:editId="1C0C8FA2">
            <wp:extent cx="3686689" cy="1181265"/>
            <wp:effectExtent l="0" t="0" r="0" b="0"/>
            <wp:docPr id="271325477" name="Picture 27132547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25477" name="Picture 1" descr="A close-up of a computer code&#10;&#10;Description automatically generated"/>
                    <pic:cNvPicPr/>
                  </pic:nvPicPr>
                  <pic:blipFill>
                    <a:blip r:embed="rId29"/>
                    <a:stretch>
                      <a:fillRect/>
                    </a:stretch>
                  </pic:blipFill>
                  <pic:spPr>
                    <a:xfrm>
                      <a:off x="0" y="0"/>
                      <a:ext cx="3686689" cy="1181265"/>
                    </a:xfrm>
                    <a:prstGeom prst="rect">
                      <a:avLst/>
                    </a:prstGeom>
                  </pic:spPr>
                </pic:pic>
              </a:graphicData>
            </a:graphic>
          </wp:inline>
        </w:drawing>
      </w:r>
    </w:p>
    <w:p w14:paraId="51B4FD8D" w14:textId="3E3527B1" w:rsidR="004E3CFA" w:rsidRPr="00720B80" w:rsidRDefault="004E3CFA" w:rsidP="004E3CFA">
      <w:pPr>
        <w:jc w:val="center"/>
        <w:rPr>
          <w:rFonts w:ascii="Times New Roman" w:hAnsi="Times New Roman" w:cs="Times New Roman"/>
          <w:b/>
          <w:bCs/>
        </w:rPr>
      </w:pPr>
      <w:r w:rsidRPr="00720B80">
        <w:rPr>
          <w:rFonts w:ascii="Times New Roman" w:hAnsi="Times New Roman" w:cs="Times New Roman"/>
          <w:b/>
          <w:bCs/>
        </w:rPr>
        <w:t xml:space="preserve">Figure </w:t>
      </w:r>
      <w:r w:rsidRPr="00720B80">
        <w:rPr>
          <w:rFonts w:ascii="Times New Roman" w:hAnsi="Times New Roman" w:cs="Times New Roman"/>
          <w:b/>
          <w:bCs/>
        </w:rPr>
        <w:fldChar w:fldCharType="begin"/>
      </w:r>
      <w:r w:rsidRPr="00720B80">
        <w:rPr>
          <w:rFonts w:ascii="Times New Roman" w:hAnsi="Times New Roman" w:cs="Times New Roman"/>
          <w:b/>
          <w:bCs/>
        </w:rPr>
        <w:instrText xml:space="preserve"> SEQ Figure \* ARABIC </w:instrText>
      </w:r>
      <w:r w:rsidRPr="00720B80">
        <w:rPr>
          <w:rFonts w:ascii="Times New Roman" w:hAnsi="Times New Roman" w:cs="Times New Roman"/>
          <w:b/>
          <w:bCs/>
        </w:rPr>
        <w:fldChar w:fldCharType="separate"/>
      </w:r>
      <w:r>
        <w:rPr>
          <w:rFonts w:ascii="Times New Roman" w:hAnsi="Times New Roman" w:cs="Times New Roman"/>
          <w:b/>
          <w:bCs/>
          <w:noProof/>
        </w:rPr>
        <w:t>3</w:t>
      </w:r>
      <w:r w:rsidRPr="00720B80">
        <w:rPr>
          <w:rFonts w:ascii="Times New Roman" w:hAnsi="Times New Roman" w:cs="Times New Roman"/>
          <w:b/>
          <w:bCs/>
        </w:rPr>
        <w:fldChar w:fldCharType="end"/>
      </w:r>
      <w:r>
        <w:rPr>
          <w:rFonts w:ascii="Times New Roman" w:hAnsi="Times New Roman" w:cs="Times New Roman"/>
          <w:b/>
          <w:bCs/>
        </w:rPr>
        <w:t>g</w:t>
      </w:r>
      <w:r w:rsidRPr="00720B80">
        <w:rPr>
          <w:rFonts w:ascii="Times New Roman" w:hAnsi="Times New Roman" w:cs="Times New Roman"/>
          <w:b/>
          <w:bCs/>
        </w:rPr>
        <w:t xml:space="preserve">. </w:t>
      </w:r>
      <w:r>
        <w:rPr>
          <w:rFonts w:ascii="Times New Roman" w:hAnsi="Times New Roman" w:cs="Times New Roman"/>
          <w:b/>
          <w:bCs/>
        </w:rPr>
        <w:t>PID</w:t>
      </w:r>
      <w:r w:rsidRPr="00720B80">
        <w:rPr>
          <w:rFonts w:ascii="Times New Roman" w:hAnsi="Times New Roman" w:cs="Times New Roman"/>
          <w:b/>
          <w:bCs/>
        </w:rPr>
        <w:t xml:space="preserve"> </w:t>
      </w:r>
      <w:proofErr w:type="gramStart"/>
      <w:r w:rsidRPr="00720B80">
        <w:rPr>
          <w:rFonts w:ascii="Times New Roman" w:hAnsi="Times New Roman" w:cs="Times New Roman"/>
          <w:b/>
          <w:bCs/>
        </w:rPr>
        <w:t>struct</w:t>
      </w:r>
      <w:proofErr w:type="gramEnd"/>
    </w:p>
    <w:p w14:paraId="573A0BEF" w14:textId="77777777" w:rsidR="00947EBB" w:rsidRDefault="00947EBB" w:rsidP="7BD754FD"/>
    <w:p w14:paraId="52CB8249" w14:textId="77777777" w:rsidR="00947EBB" w:rsidRDefault="00947EBB" w:rsidP="00947EBB"/>
    <w:tbl>
      <w:tblPr>
        <w:tblStyle w:val="TableGrid"/>
        <w:tblW w:w="0" w:type="auto"/>
        <w:tblLook w:val="04A0" w:firstRow="1" w:lastRow="0" w:firstColumn="1" w:lastColumn="0" w:noHBand="0" w:noVBand="1"/>
      </w:tblPr>
      <w:tblGrid>
        <w:gridCol w:w="2155"/>
        <w:gridCol w:w="4521"/>
        <w:gridCol w:w="2340"/>
      </w:tblGrid>
      <w:tr w:rsidR="00947EBB" w14:paraId="6A0A33CF" w14:textId="77777777">
        <w:tc>
          <w:tcPr>
            <w:tcW w:w="2155" w:type="dxa"/>
          </w:tcPr>
          <w:p w14:paraId="6451FF56" w14:textId="77777777" w:rsidR="00947EBB" w:rsidRPr="00F07668" w:rsidRDefault="00947EBB">
            <w:pPr>
              <w:rPr>
                <w:b/>
                <w:bCs/>
              </w:rPr>
            </w:pPr>
            <w:r>
              <w:rPr>
                <w:b/>
                <w:bCs/>
              </w:rPr>
              <w:t xml:space="preserve">Function </w:t>
            </w:r>
          </w:p>
        </w:tc>
        <w:tc>
          <w:tcPr>
            <w:tcW w:w="4521" w:type="dxa"/>
          </w:tcPr>
          <w:p w14:paraId="38BD77C2" w14:textId="77777777" w:rsidR="00947EBB" w:rsidRPr="00F07668" w:rsidRDefault="00947EBB">
            <w:pPr>
              <w:rPr>
                <w:b/>
                <w:bCs/>
              </w:rPr>
            </w:pPr>
            <w:r>
              <w:rPr>
                <w:b/>
                <w:bCs/>
              </w:rPr>
              <w:t xml:space="preserve">Description </w:t>
            </w:r>
          </w:p>
        </w:tc>
        <w:tc>
          <w:tcPr>
            <w:tcW w:w="2340" w:type="dxa"/>
          </w:tcPr>
          <w:p w14:paraId="57A82E6F" w14:textId="77777777" w:rsidR="00947EBB" w:rsidRPr="00F07668" w:rsidRDefault="00947EBB">
            <w:pPr>
              <w:rPr>
                <w:b/>
                <w:bCs/>
              </w:rPr>
            </w:pPr>
            <w:r>
              <w:rPr>
                <w:b/>
                <w:bCs/>
              </w:rPr>
              <w:t>Return type</w:t>
            </w:r>
          </w:p>
        </w:tc>
      </w:tr>
      <w:tr w:rsidR="00947EBB" w14:paraId="28E8AB1B" w14:textId="77777777">
        <w:tc>
          <w:tcPr>
            <w:tcW w:w="2155" w:type="dxa"/>
          </w:tcPr>
          <w:p w14:paraId="24728416" w14:textId="60F23030" w:rsidR="00947EBB" w:rsidRDefault="00947EBB">
            <w:proofErr w:type="spellStart"/>
            <w:r>
              <w:t>PID_init</w:t>
            </w:r>
            <w:proofErr w:type="spellEnd"/>
          </w:p>
        </w:tc>
        <w:tc>
          <w:tcPr>
            <w:tcW w:w="4521" w:type="dxa"/>
          </w:tcPr>
          <w:p w14:paraId="58420B72" w14:textId="6374023E" w:rsidR="00947EBB" w:rsidRDefault="00641189">
            <w:r>
              <w:t xml:space="preserve">Create the PID struct </w:t>
            </w:r>
            <w:r w:rsidR="008F68A2">
              <w:t>and return to the success state of initialization.</w:t>
            </w:r>
          </w:p>
        </w:tc>
        <w:tc>
          <w:tcPr>
            <w:tcW w:w="2340" w:type="dxa"/>
          </w:tcPr>
          <w:p w14:paraId="78BDEAE1" w14:textId="4460D37B" w:rsidR="00947EBB" w:rsidRDefault="00AB2D5D">
            <w:r>
              <w:t>uint8_t</w:t>
            </w:r>
          </w:p>
        </w:tc>
      </w:tr>
      <w:tr w:rsidR="00947EBB" w14:paraId="5AA9DC35" w14:textId="77777777">
        <w:tc>
          <w:tcPr>
            <w:tcW w:w="2155" w:type="dxa"/>
          </w:tcPr>
          <w:p w14:paraId="00F8FDE9" w14:textId="4D3F982D" w:rsidR="00947EBB" w:rsidRDefault="00384ECD">
            <w:proofErr w:type="spellStart"/>
            <w:r>
              <w:t>Reset_setpoint</w:t>
            </w:r>
            <w:proofErr w:type="spellEnd"/>
          </w:p>
        </w:tc>
        <w:tc>
          <w:tcPr>
            <w:tcW w:w="4521" w:type="dxa"/>
          </w:tcPr>
          <w:p w14:paraId="6B31719D" w14:textId="5542D97A" w:rsidR="00947EBB" w:rsidRDefault="00384ECD">
            <w:r>
              <w:t>Reset again the setpoint for the PID controller.</w:t>
            </w:r>
          </w:p>
        </w:tc>
        <w:tc>
          <w:tcPr>
            <w:tcW w:w="2340" w:type="dxa"/>
          </w:tcPr>
          <w:p w14:paraId="62E0870D" w14:textId="1CCB83BE" w:rsidR="00947EBB" w:rsidRDefault="00AB2D5D">
            <w:r>
              <w:t>uint8_t</w:t>
            </w:r>
          </w:p>
        </w:tc>
      </w:tr>
      <w:tr w:rsidR="00947EBB" w14:paraId="4FAC6423" w14:textId="77777777">
        <w:tc>
          <w:tcPr>
            <w:tcW w:w="2155" w:type="dxa"/>
          </w:tcPr>
          <w:p w14:paraId="4171B8F7" w14:textId="5AB54A59" w:rsidR="00947EBB" w:rsidRDefault="00384ECD">
            <w:r>
              <w:t>tunning</w:t>
            </w:r>
          </w:p>
        </w:tc>
        <w:tc>
          <w:tcPr>
            <w:tcW w:w="4521" w:type="dxa"/>
          </w:tcPr>
          <w:p w14:paraId="42D1C228" w14:textId="758C4CA6" w:rsidR="00947EBB" w:rsidRDefault="00384ECD">
            <w:r>
              <w:t>Tunning the constants value of the PID control factor.</w:t>
            </w:r>
          </w:p>
        </w:tc>
        <w:tc>
          <w:tcPr>
            <w:tcW w:w="2340" w:type="dxa"/>
          </w:tcPr>
          <w:p w14:paraId="04125DFD" w14:textId="4689DF99" w:rsidR="00947EBB" w:rsidRDefault="00AB2D5D">
            <w:r>
              <w:t>uint8_t</w:t>
            </w:r>
          </w:p>
        </w:tc>
      </w:tr>
      <w:tr w:rsidR="00947EBB" w14:paraId="084C7D75" w14:textId="77777777">
        <w:tc>
          <w:tcPr>
            <w:tcW w:w="2155" w:type="dxa"/>
          </w:tcPr>
          <w:p w14:paraId="238A7985" w14:textId="1B5FE238" w:rsidR="00947EBB" w:rsidRDefault="00384ECD">
            <w:proofErr w:type="spellStart"/>
            <w:r>
              <w:t>PID_controller</w:t>
            </w:r>
            <w:proofErr w:type="spellEnd"/>
          </w:p>
        </w:tc>
        <w:tc>
          <w:tcPr>
            <w:tcW w:w="4521" w:type="dxa"/>
          </w:tcPr>
          <w:p w14:paraId="12649EE3" w14:textId="5D74BD38" w:rsidR="00947EBB" w:rsidRDefault="00384ECD">
            <w:r>
              <w:t xml:space="preserve">Performing the logic of PID controller to get the right power </w:t>
            </w:r>
            <w:r w:rsidR="00FA5507">
              <w:t xml:space="preserve">after </w:t>
            </w:r>
            <w:r w:rsidR="00DE4DC5">
              <w:t xml:space="preserve">a preset </w:t>
            </w:r>
            <w:proofErr w:type="gramStart"/>
            <w:r w:rsidR="00DE4DC5">
              <w:t>period of time</w:t>
            </w:r>
            <w:proofErr w:type="gramEnd"/>
            <w:r w:rsidR="00DE4DC5">
              <w:t>.</w:t>
            </w:r>
          </w:p>
        </w:tc>
        <w:tc>
          <w:tcPr>
            <w:tcW w:w="2340" w:type="dxa"/>
          </w:tcPr>
          <w:p w14:paraId="39302D74" w14:textId="3253C6AD" w:rsidR="00947EBB" w:rsidRDefault="00AB2D5D">
            <w:r>
              <w:t>uint8_t</w:t>
            </w:r>
          </w:p>
        </w:tc>
      </w:tr>
    </w:tbl>
    <w:p w14:paraId="43C12DE6" w14:textId="77777777" w:rsidR="00947EBB" w:rsidRDefault="00947EBB" w:rsidP="7BD754FD"/>
    <w:p w14:paraId="1E5DB154" w14:textId="75AE8DFC" w:rsidR="00D7338A" w:rsidRDefault="00D7338A">
      <w:r>
        <w:br w:type="page"/>
      </w:r>
    </w:p>
    <w:p w14:paraId="70068AC9" w14:textId="632E30DE" w:rsidR="68C12864" w:rsidRPr="00B50532" w:rsidRDefault="68C12864" w:rsidP="00B50532">
      <w:pPr>
        <w:pStyle w:val="Heading3"/>
      </w:pPr>
      <w:bookmarkStart w:id="27" w:name="_Toc154003347"/>
      <w:r w:rsidRPr="00B50532">
        <w:lastRenderedPageBreak/>
        <w:t>state machin</w:t>
      </w:r>
      <w:r w:rsidR="006C0FC0" w:rsidRPr="00B50532">
        <w:t>e</w:t>
      </w:r>
      <w:bookmarkEnd w:id="27"/>
    </w:p>
    <w:p w14:paraId="67F57A3B" w14:textId="2D8968DF" w:rsidR="7BD754FD" w:rsidRDefault="00AB18A5" w:rsidP="7BD754FD">
      <w:r>
        <w:t xml:space="preserve">The </w:t>
      </w:r>
      <w:r w:rsidRPr="00BF08C7">
        <w:t>state</w:t>
      </w:r>
      <w:r>
        <w:t xml:space="preserve"> machine has now 3 states</w:t>
      </w:r>
      <w:r w:rsidR="00CD39F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tblGrid>
      <w:tr w:rsidR="00AF10F7" w14:paraId="4AB88234" w14:textId="77777777" w:rsidTr="002935A3">
        <w:tc>
          <w:tcPr>
            <w:tcW w:w="4508" w:type="dxa"/>
          </w:tcPr>
          <w:p w14:paraId="7FA3D1E7" w14:textId="77777777" w:rsidR="00AF10F7" w:rsidRDefault="00AF10F7">
            <w:bookmarkStart w:id="28" w:name="_Hlk153998242"/>
            <w:r>
              <w:t>AHEAD</w:t>
            </w:r>
          </w:p>
        </w:tc>
      </w:tr>
      <w:tr w:rsidR="00AF10F7" w14:paraId="63D57239" w14:textId="77777777" w:rsidTr="002935A3">
        <w:tc>
          <w:tcPr>
            <w:tcW w:w="4508" w:type="dxa"/>
          </w:tcPr>
          <w:p w14:paraId="2367E553" w14:textId="77777777" w:rsidR="00AF10F7" w:rsidRDefault="00AF10F7">
            <w:r w:rsidRPr="00B969BA">
              <w:t>SMOOTH_BREAK</w:t>
            </w:r>
          </w:p>
        </w:tc>
      </w:tr>
      <w:tr w:rsidR="00AF10F7" w14:paraId="27933F19" w14:textId="77777777" w:rsidTr="002935A3">
        <w:tc>
          <w:tcPr>
            <w:tcW w:w="4508" w:type="dxa"/>
          </w:tcPr>
          <w:p w14:paraId="0E8BE314" w14:textId="77777777" w:rsidR="00AF10F7" w:rsidRDefault="00AF10F7">
            <w:r w:rsidRPr="008D2902">
              <w:t>TURNING</w:t>
            </w:r>
          </w:p>
        </w:tc>
      </w:tr>
    </w:tbl>
    <w:bookmarkEnd w:id="28"/>
    <w:p w14:paraId="186A8709" w14:textId="77777777" w:rsidR="00C9518E" w:rsidRDefault="002935A3" w:rsidP="00CD39F7">
      <w:r>
        <w:t>Compared to the older version the smoot</w:t>
      </w:r>
      <w:r w:rsidR="00F94EC8">
        <w:t>h</w:t>
      </w:r>
      <w:r>
        <w:t xml:space="preserve"> break state is added.</w:t>
      </w:r>
      <w:r w:rsidR="00F94EC8">
        <w:t xml:space="preserve"> </w:t>
      </w:r>
    </w:p>
    <w:p w14:paraId="21D365FD" w14:textId="1A86D72E" w:rsidR="00CD39F7" w:rsidRDefault="00F94EC8" w:rsidP="00CD39F7">
      <w:r>
        <w:t xml:space="preserve">The ahead state will change to the smooth brake state when an object is </w:t>
      </w:r>
      <w:r w:rsidR="002A4318">
        <w:t>getting closer.</w:t>
      </w:r>
      <w:r w:rsidR="00C9518E">
        <w:t xml:space="preserve"> When the distance is smaller than breaking distance the state will change into smooth break.</w:t>
      </w:r>
      <w:r w:rsidR="002A4318">
        <w:t xml:space="preserve"> The smooth break will start slowing down using a PID controller</w:t>
      </w:r>
      <w:r w:rsidR="003B7610">
        <w:t>, which is used so it will break smoothly without any shaking effects</w:t>
      </w:r>
      <w:r w:rsidR="002A4318">
        <w:t xml:space="preserve">. </w:t>
      </w:r>
      <w:r w:rsidR="002203EF">
        <w:t xml:space="preserve">If the </w:t>
      </w:r>
      <w:r w:rsidR="00C3149B">
        <w:t>object is getting t</w:t>
      </w:r>
      <w:r w:rsidR="00DE3351">
        <w:t>o</w:t>
      </w:r>
      <w:r w:rsidR="00C3149B">
        <w:t>o close</w:t>
      </w:r>
      <w:r w:rsidR="003B7610">
        <w:t>, when the distance is smaller tha</w:t>
      </w:r>
      <w:r w:rsidR="002B7AE5">
        <w:t xml:space="preserve">n the </w:t>
      </w:r>
      <w:r w:rsidR="003B7610">
        <w:t>turning distance,</w:t>
      </w:r>
      <w:r w:rsidR="00C3149B">
        <w:t xml:space="preserve"> the </w:t>
      </w:r>
      <w:r w:rsidR="00A0108F">
        <w:t>state machine will switch to turning and it will turn the car until there is no object in the rang</w:t>
      </w:r>
      <w:r w:rsidR="006C0FC0">
        <w:t>e</w:t>
      </w:r>
      <w:r w:rsidR="002B7AE5">
        <w:t xml:space="preserve">. So once the distance is bigger </w:t>
      </w:r>
      <w:r w:rsidR="00CC3278">
        <w:t>than</w:t>
      </w:r>
      <w:r w:rsidR="002B7AE5">
        <w:t xml:space="preserve"> break distance the state machine will change back to ahead and the car will go</w:t>
      </w:r>
      <w:r w:rsidR="00591BEB">
        <w:t xml:space="preserve"> straight again.</w:t>
      </w:r>
    </w:p>
    <w:p w14:paraId="5575E5B4" w14:textId="46533E95" w:rsidR="006C0FC0" w:rsidRDefault="006C0FC0" w:rsidP="00CD39F7">
      <w:r w:rsidRPr="006C0FC0">
        <w:rPr>
          <w:noProof/>
        </w:rPr>
        <w:drawing>
          <wp:inline distT="0" distB="0" distL="0" distR="0" wp14:anchorId="0294BD7D" wp14:editId="18615454">
            <wp:extent cx="5731510" cy="2937510"/>
            <wp:effectExtent l="0" t="0" r="0" b="0"/>
            <wp:docPr id="1462111153" name="Picture 14621111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153" name="Picture 1" descr="A diagram of a diagram&#10;&#10;Description automatically generated"/>
                    <pic:cNvPicPr/>
                  </pic:nvPicPr>
                  <pic:blipFill>
                    <a:blip r:embed="rId30"/>
                    <a:stretch>
                      <a:fillRect/>
                    </a:stretch>
                  </pic:blipFill>
                  <pic:spPr>
                    <a:xfrm>
                      <a:off x="0" y="0"/>
                      <a:ext cx="5731510" cy="2937510"/>
                    </a:xfrm>
                    <a:prstGeom prst="rect">
                      <a:avLst/>
                    </a:prstGeom>
                  </pic:spPr>
                </pic:pic>
              </a:graphicData>
            </a:graphic>
          </wp:inline>
        </w:drawing>
      </w:r>
    </w:p>
    <w:p w14:paraId="65C7B350" w14:textId="5D14661A" w:rsidR="004E3CFA" w:rsidRPr="00720B80" w:rsidRDefault="004E3CFA" w:rsidP="004E3CFA">
      <w:pPr>
        <w:jc w:val="center"/>
        <w:rPr>
          <w:rFonts w:ascii="Times New Roman" w:hAnsi="Times New Roman" w:cs="Times New Roman"/>
          <w:b/>
          <w:bCs/>
        </w:rPr>
      </w:pPr>
      <w:r w:rsidRPr="00720B80">
        <w:rPr>
          <w:rFonts w:ascii="Times New Roman" w:hAnsi="Times New Roman" w:cs="Times New Roman"/>
          <w:b/>
          <w:bCs/>
        </w:rPr>
        <w:t xml:space="preserve">Figure </w:t>
      </w:r>
      <w:r>
        <w:rPr>
          <w:rFonts w:ascii="Times New Roman" w:hAnsi="Times New Roman" w:cs="Times New Roman"/>
          <w:b/>
          <w:bCs/>
        </w:rPr>
        <w:t>2</w:t>
      </w:r>
      <w:r w:rsidRPr="00720B80">
        <w:rPr>
          <w:rFonts w:ascii="Times New Roman" w:hAnsi="Times New Roman" w:cs="Times New Roman"/>
          <w:b/>
          <w:bCs/>
        </w:rPr>
        <w:t xml:space="preserve">. </w:t>
      </w:r>
      <w:r>
        <w:rPr>
          <w:rFonts w:ascii="Times New Roman" w:hAnsi="Times New Roman" w:cs="Times New Roman"/>
          <w:b/>
          <w:bCs/>
        </w:rPr>
        <w:t>State machine</w:t>
      </w:r>
    </w:p>
    <w:p w14:paraId="68167272" w14:textId="01E476B5" w:rsidR="008A35EF" w:rsidRDefault="008A35EF">
      <w:r>
        <w:br w:type="page"/>
      </w:r>
    </w:p>
    <w:p w14:paraId="666F4352" w14:textId="09474E5D" w:rsidR="007D271D" w:rsidRDefault="009C2F7D" w:rsidP="00C14680">
      <w:pPr>
        <w:pStyle w:val="Heading2"/>
        <w:rPr>
          <w:rFonts w:ascii="Times New Roman" w:eastAsia="Calibri" w:hAnsi="Times New Roman" w:cs="Times New Roman"/>
        </w:rPr>
      </w:pPr>
      <w:bookmarkStart w:id="29" w:name="_Toc154003348"/>
      <w:r w:rsidRPr="001B4D63">
        <w:rPr>
          <w:rFonts w:ascii="Times New Roman" w:eastAsia="Calibri" w:hAnsi="Times New Roman" w:cs="Times New Roman"/>
        </w:rPr>
        <w:lastRenderedPageBreak/>
        <w:t>Implementation</w:t>
      </w:r>
      <w:bookmarkEnd w:id="29"/>
      <w:r w:rsidRPr="001B4D63">
        <w:rPr>
          <w:rFonts w:ascii="Times New Roman" w:eastAsia="Calibri" w:hAnsi="Times New Roman" w:cs="Times New Roman"/>
        </w:rPr>
        <w:t xml:space="preserve"> </w:t>
      </w:r>
    </w:p>
    <w:p w14:paraId="679C976D" w14:textId="21B67AA7" w:rsidR="00A00AC4" w:rsidRPr="00A00AC4" w:rsidRDefault="00A00AC4" w:rsidP="00A00AC4">
      <w:pPr>
        <w:pStyle w:val="Heading3"/>
      </w:pPr>
      <w:bookmarkStart w:id="30" w:name="_Toc154003349"/>
      <w:r>
        <w:t>PID</w:t>
      </w:r>
      <w:bookmarkEnd w:id="30"/>
    </w:p>
    <w:p w14:paraId="575DC04A" w14:textId="77777777" w:rsidR="000D4E4B" w:rsidRDefault="000D4E4B" w:rsidP="000D4E4B">
      <w:r>
        <w:t>Using a PID controller for braking is like having a smart system that helps a car slow down smoothly and safely. It's all about making sure the car stops nicely without any sudden jerks or stops.</w:t>
      </w:r>
    </w:p>
    <w:p w14:paraId="42A6AB2D" w14:textId="77777777" w:rsidR="000D4E4B" w:rsidRDefault="000D4E4B" w:rsidP="000D4E4B"/>
    <w:p w14:paraId="0F01C474" w14:textId="364EF73A" w:rsidR="000D4E4B" w:rsidRPr="008A35EF" w:rsidRDefault="00D977A9" w:rsidP="000D4E4B">
      <w:pPr>
        <w:rPr>
          <w:b/>
          <w:bCs/>
        </w:rPr>
      </w:pPr>
      <w:r w:rsidRPr="008A35EF">
        <w:rPr>
          <w:b/>
          <w:bCs/>
        </w:rPr>
        <w:t>Precise Control</w:t>
      </w:r>
      <w:r w:rsidR="000D4E4B" w:rsidRPr="008A35EF">
        <w:rPr>
          <w:b/>
          <w:bCs/>
        </w:rPr>
        <w:t>:</w:t>
      </w:r>
    </w:p>
    <w:p w14:paraId="51DA4738" w14:textId="068C95B9" w:rsidR="000D4E4B" w:rsidRDefault="000D4E4B" w:rsidP="000D4E4B">
      <w:r>
        <w:t xml:space="preserve">The PID controller keeps an eye on how fast the car should be slowing down (that's the setpoint) and how fast it's </w:t>
      </w:r>
      <w:proofErr w:type="gramStart"/>
      <w:r>
        <w:t>actually going</w:t>
      </w:r>
      <w:proofErr w:type="gramEnd"/>
      <w:r>
        <w:t>. Then, it adjusts how hard the brakes should be pushed to match those speeds just right.</w:t>
      </w:r>
    </w:p>
    <w:p w14:paraId="3DEB0836" w14:textId="77777777" w:rsidR="000D4E4B" w:rsidRDefault="000D4E4B" w:rsidP="000D4E4B"/>
    <w:p w14:paraId="12EE8A1E" w14:textId="77777777" w:rsidR="00805882" w:rsidRPr="008A35EF" w:rsidRDefault="00805882" w:rsidP="000D4E4B">
      <w:pPr>
        <w:rPr>
          <w:b/>
          <w:bCs/>
        </w:rPr>
      </w:pPr>
      <w:r w:rsidRPr="008A35EF">
        <w:rPr>
          <w:b/>
          <w:bCs/>
        </w:rPr>
        <w:t>Adaptive Response:</w:t>
      </w:r>
    </w:p>
    <w:p w14:paraId="24A41533" w14:textId="03158798" w:rsidR="000D4E4B" w:rsidRDefault="000D4E4B" w:rsidP="000D4E4B">
      <w:r>
        <w:t>This smart system uses different ways to figure out how much brake pressure to use. It looks at what's happening right away (like if the car is going too fast), what's been happening over time (like if it's been going too fast for a while), and even guesses a bit about what might happen next.</w:t>
      </w:r>
    </w:p>
    <w:p w14:paraId="45CE0EE2" w14:textId="77777777" w:rsidR="000D4E4B" w:rsidRDefault="000D4E4B" w:rsidP="000D4E4B"/>
    <w:p w14:paraId="21B7AE28" w14:textId="7700FEAE" w:rsidR="00FD732B" w:rsidRPr="008A35EF" w:rsidRDefault="00CF0BCD" w:rsidP="000D4E4B">
      <w:pPr>
        <w:rPr>
          <w:b/>
          <w:bCs/>
        </w:rPr>
      </w:pPr>
      <w:r w:rsidRPr="008A35EF">
        <w:rPr>
          <w:b/>
          <w:bCs/>
        </w:rPr>
        <w:t>Stability Enhancement</w:t>
      </w:r>
      <w:r w:rsidR="00FD732B" w:rsidRPr="008A35EF">
        <w:rPr>
          <w:b/>
          <w:bCs/>
        </w:rPr>
        <w:t>:</w:t>
      </w:r>
    </w:p>
    <w:p w14:paraId="130BC821" w14:textId="5844EF75" w:rsidR="00FD732B" w:rsidRDefault="00FD732B" w:rsidP="000D4E4B">
      <w:r w:rsidRPr="00FD732B">
        <w:t xml:space="preserve">The integral term within the PID controller </w:t>
      </w:r>
      <w:r w:rsidR="002A6AC8" w:rsidRPr="002A6AC8">
        <w:t>helps the car stop smoothly without wobbling or staying too fast for too long</w:t>
      </w:r>
      <w:r w:rsidR="00223867">
        <w:t>.</w:t>
      </w:r>
    </w:p>
    <w:p w14:paraId="289A5BD4" w14:textId="77777777" w:rsidR="00FD732B" w:rsidRPr="00FD732B" w:rsidRDefault="00FD732B" w:rsidP="000D4E4B"/>
    <w:p w14:paraId="49A1B640" w14:textId="1D9540D2" w:rsidR="00C75FA5" w:rsidRPr="008A35EF" w:rsidRDefault="00C75FA5" w:rsidP="000D4E4B">
      <w:pPr>
        <w:rPr>
          <w:b/>
          <w:bCs/>
        </w:rPr>
      </w:pPr>
      <w:r w:rsidRPr="008A35EF">
        <w:rPr>
          <w:b/>
          <w:bCs/>
        </w:rPr>
        <w:t>Optimal Performance</w:t>
      </w:r>
      <w:r w:rsidR="008A35EF">
        <w:rPr>
          <w:b/>
          <w:bCs/>
        </w:rPr>
        <w:t>:</w:t>
      </w:r>
    </w:p>
    <w:p w14:paraId="543A879C" w14:textId="0AC9AB76" w:rsidR="000D4E4B" w:rsidRDefault="000D4E4B" w:rsidP="000D4E4B">
      <w:r>
        <w:t>You can tweak this system to work better for different cars or situations by adjusting its settings. This way, the brakes always work as best as they can in different situations.</w:t>
      </w:r>
    </w:p>
    <w:p w14:paraId="64715671" w14:textId="77777777" w:rsidR="000D4E4B" w:rsidRDefault="000D4E4B" w:rsidP="000D4E4B"/>
    <w:p w14:paraId="68305686" w14:textId="77777777" w:rsidR="00BB1ED0" w:rsidRPr="008A35EF" w:rsidRDefault="00BB1ED0" w:rsidP="000D4E4B">
      <w:pPr>
        <w:rPr>
          <w:b/>
          <w:bCs/>
        </w:rPr>
      </w:pPr>
      <w:r w:rsidRPr="008A35EF">
        <w:rPr>
          <w:b/>
          <w:bCs/>
        </w:rPr>
        <w:t>Smooth Deceleration</w:t>
      </w:r>
    </w:p>
    <w:p w14:paraId="18FC5306" w14:textId="64C04133" w:rsidR="000D4E4B" w:rsidRDefault="000D4E4B" w:rsidP="000D4E4B">
      <w:r>
        <w:t>The best thing is that with this system, the car slows down smoothly. That's super important for people inside and for anything the car might be carrying.</w:t>
      </w:r>
    </w:p>
    <w:p w14:paraId="2309BD10" w14:textId="77777777" w:rsidR="000D4E4B" w:rsidRDefault="000D4E4B" w:rsidP="000D4E4B"/>
    <w:p w14:paraId="41C90E2B" w14:textId="47A6C4E9" w:rsidR="00C96218" w:rsidRDefault="000D4E4B" w:rsidP="000D4E4B">
      <w:r>
        <w:t>So, using a PID controller for braking is like having a helpful system that makes sure the car slows down just the way it should, making driving safer and more comfortable for everyone.</w:t>
      </w:r>
    </w:p>
    <w:p w14:paraId="615E0AA4" w14:textId="77777777" w:rsidR="00292FF7" w:rsidRDefault="00292FF7" w:rsidP="000D4E4B"/>
    <w:p w14:paraId="55BF0371" w14:textId="77777777" w:rsidR="00292FF7" w:rsidRPr="008A35EF" w:rsidRDefault="00292FF7" w:rsidP="00292FF7">
      <w:pPr>
        <w:rPr>
          <w:b/>
        </w:rPr>
      </w:pPr>
      <w:r w:rsidRPr="008A35EF">
        <w:rPr>
          <w:b/>
        </w:rPr>
        <w:t>Understanding How It Controls:</w:t>
      </w:r>
    </w:p>
    <w:p w14:paraId="1BF3F1F3" w14:textId="77777777" w:rsidR="00292FF7" w:rsidRPr="00292FF7" w:rsidRDefault="00292FF7" w:rsidP="00292FF7">
      <w:r w:rsidRPr="00292FF7">
        <w:t>The PID controller has two special parts that work a bit like a smart system managing a car's speed while braking:</w:t>
      </w:r>
    </w:p>
    <w:p w14:paraId="7895C054" w14:textId="77777777" w:rsidR="00292FF7" w:rsidRPr="00292FF7" w:rsidRDefault="00292FF7" w:rsidP="00292FF7"/>
    <w:p w14:paraId="24005A8B" w14:textId="77777777" w:rsidR="00292FF7" w:rsidRPr="00292FF7" w:rsidRDefault="00292FF7" w:rsidP="00292FF7">
      <w:r w:rsidRPr="00292FF7">
        <w:rPr>
          <w:b/>
        </w:rPr>
        <w:t>Proportional (P) Control</w:t>
      </w:r>
      <w:r w:rsidRPr="00292FF7">
        <w:t>: Think of driving and trying to maintain a constant speed. If your car goes faster than intended, you ease off the gas pedal to slow down. The more it exceeds the desired speed, the more you adjust the pedal. This part of the controller does something similar—it responds directly to how much the car's speed differs from the ideal slowing down speed.</w:t>
      </w:r>
    </w:p>
    <w:p w14:paraId="3C9E3BEC" w14:textId="77777777" w:rsidR="00292FF7" w:rsidRDefault="00292FF7" w:rsidP="00292FF7">
      <w:r w:rsidRPr="008A35EF">
        <w:rPr>
          <w:b/>
        </w:rPr>
        <w:t>Derivative (D) Control</w:t>
      </w:r>
      <w:r w:rsidRPr="00292FF7">
        <w:t>: Picture your car's cruise control sensing changes in road incline. As the road goes uphill or downhill, the cruise control adapts to maintain a steady speed. If there's a sudden change, like a steep hill ahead, it anticipates this change and adjusts the speed smoothly. This part helps the system react to changes in the car's slowing down speed.</w:t>
      </w:r>
    </w:p>
    <w:p w14:paraId="43F15D4E" w14:textId="77777777" w:rsidR="008A35EF" w:rsidRPr="00292FF7" w:rsidRDefault="008A35EF" w:rsidP="00292FF7"/>
    <w:p w14:paraId="1D6D93C5" w14:textId="77777777" w:rsidR="00292FF7" w:rsidRPr="00292FF7" w:rsidRDefault="00292FF7" w:rsidP="00292FF7">
      <w:r w:rsidRPr="00292FF7">
        <w:lastRenderedPageBreak/>
        <w:t>These special parts of the controller make braking smoother and smarter by quickly responding to how fast the car is slowing down and how far it is from the ideal speed, ensuring a safer and more comfortable driving experience.</w:t>
      </w:r>
    </w:p>
    <w:p w14:paraId="0FCAA78A" w14:textId="77777777" w:rsidR="00292FF7" w:rsidRPr="00292FF7" w:rsidRDefault="00292FF7" w:rsidP="00292FF7"/>
    <w:p w14:paraId="6C8A0ABC" w14:textId="77777777" w:rsidR="00292FF7" w:rsidRPr="00292FF7" w:rsidRDefault="00292FF7" w:rsidP="00292FF7"/>
    <w:p w14:paraId="06CAB195" w14:textId="77777777" w:rsidR="00292FF7" w:rsidRPr="00292FF7" w:rsidRDefault="00292FF7" w:rsidP="00292FF7"/>
    <w:p w14:paraId="09CFF011" w14:textId="77777777" w:rsidR="00292FF7" w:rsidRPr="00292FF7" w:rsidRDefault="00292FF7" w:rsidP="000D4E4B"/>
    <w:p w14:paraId="67F0B947" w14:textId="77777777" w:rsidR="00BB1ED0" w:rsidRDefault="00BB1ED0" w:rsidP="000D4E4B"/>
    <w:p w14:paraId="4690C924" w14:textId="2C5F83A8" w:rsidR="56FD61C8" w:rsidRDefault="7C6971EC" w:rsidP="00E25B1B">
      <w:pPr>
        <w:pStyle w:val="Heading3"/>
      </w:pPr>
      <w:bookmarkStart w:id="31" w:name="_Toc154003350"/>
      <w:r>
        <w:t>Integra</w:t>
      </w:r>
      <w:r w:rsidR="00E25B1B">
        <w:t>l</w:t>
      </w:r>
      <w:bookmarkEnd w:id="31"/>
    </w:p>
    <w:p w14:paraId="554C04B0" w14:textId="5ABA0AB7" w:rsidR="00242B19" w:rsidRDefault="00C15ED1" w:rsidP="7BD754FD">
      <w:r>
        <w:t xml:space="preserve">In this context, our PID control solution does not have </w:t>
      </w:r>
      <w:r w:rsidR="00CD202F">
        <w:t xml:space="preserve">the integral factor due to </w:t>
      </w:r>
      <w:r w:rsidR="00933264">
        <w:t xml:space="preserve">one </w:t>
      </w:r>
      <w:r w:rsidR="0002673F">
        <w:t xml:space="preserve">specific reason is that </w:t>
      </w:r>
      <w:r w:rsidR="00842702">
        <w:t>integr</w:t>
      </w:r>
      <w:r w:rsidR="00171D1B">
        <w:t xml:space="preserve">al is </w:t>
      </w:r>
      <w:proofErr w:type="gramStart"/>
      <w:r w:rsidR="00171D1B">
        <w:t>an</w:t>
      </w:r>
      <w:proofErr w:type="gramEnd"/>
      <w:r w:rsidR="00171D1B">
        <w:t xml:space="preserve"> factor th</w:t>
      </w:r>
      <w:r w:rsidR="00AA11EE">
        <w:t xml:space="preserve">at accelerates the system power when the environment show </w:t>
      </w:r>
      <w:r w:rsidR="00AE5BA7">
        <w:t xml:space="preserve">resistance on the robot. </w:t>
      </w:r>
      <w:r w:rsidR="002A1841">
        <w:t>An example case for this is the detect</w:t>
      </w:r>
      <w:r w:rsidR="001A2FA1">
        <w:t>ed</w:t>
      </w:r>
      <w:r w:rsidR="002A1841">
        <w:t xml:space="preserve"> object </w:t>
      </w:r>
      <w:r w:rsidR="00BF33CB">
        <w:t xml:space="preserve">is moving or a drone need a certain power to hoover in the air. However, in our </w:t>
      </w:r>
      <w:r w:rsidR="00934A14">
        <w:t>swarm bot project</w:t>
      </w:r>
      <w:r w:rsidR="00451160">
        <w:t>, there is jus</w:t>
      </w:r>
      <w:r w:rsidR="00FA03E8">
        <w:t xml:space="preserve">t a weak friction, which is not </w:t>
      </w:r>
      <w:r w:rsidR="00242B19">
        <w:t>considered</w:t>
      </w:r>
      <w:r w:rsidR="00FA03E8">
        <w:t xml:space="preserve"> to be big enough </w:t>
      </w:r>
      <w:r w:rsidR="00242B19">
        <w:t>to create any significant resistance for the robot to moving forward.</w:t>
      </w:r>
    </w:p>
    <w:p w14:paraId="7DB7ED49" w14:textId="77777777" w:rsidR="00242B19" w:rsidRDefault="00242B19" w:rsidP="7BD754FD"/>
    <w:p w14:paraId="53BD05DE" w14:textId="40B8F835" w:rsidR="00242B19" w:rsidRDefault="00242B19" w:rsidP="7BD754FD">
      <w:proofErr w:type="spellStart"/>
      <w:r>
        <w:t>Beside</w:t>
      </w:r>
      <w:proofErr w:type="spellEnd"/>
      <w:r>
        <w:t xml:space="preserve"> that, </w:t>
      </w:r>
      <w:r w:rsidR="009B3AFE">
        <w:t xml:space="preserve">the integral </w:t>
      </w:r>
      <w:r w:rsidR="0043187C">
        <w:t>contributes</w:t>
      </w:r>
      <w:r w:rsidR="006D2C12">
        <w:t xml:space="preserve"> into the unstable of the system where there is no resistance</w:t>
      </w:r>
      <w:r w:rsidR="00944576">
        <w:t xml:space="preserve">. To reduce </w:t>
      </w:r>
      <w:r w:rsidR="0043187C">
        <w:t xml:space="preserve">the </w:t>
      </w:r>
      <w:r w:rsidR="00174F45">
        <w:t xml:space="preserve">unstable of that, the </w:t>
      </w:r>
      <w:proofErr w:type="spellStart"/>
      <w:r w:rsidR="00B83C0F">
        <w:t>kI</w:t>
      </w:r>
      <w:proofErr w:type="spellEnd"/>
      <w:r w:rsidR="00B83C0F">
        <w:t xml:space="preserve"> </w:t>
      </w:r>
      <w:r w:rsidR="00183180">
        <w:t>constant</w:t>
      </w:r>
      <w:r w:rsidR="00A41B61">
        <w:t xml:space="preserve"> can be reduced. But coming back</w:t>
      </w:r>
      <w:r w:rsidR="00925C3D">
        <w:t xml:space="preserve"> </w:t>
      </w:r>
      <w:r w:rsidR="008A4FE8">
        <w:t xml:space="preserve">to that mater, if </w:t>
      </w:r>
      <w:r w:rsidR="004F6957">
        <w:t xml:space="preserve">the </w:t>
      </w:r>
      <w:r w:rsidR="005D3C93">
        <w:t>Constance</w:t>
      </w:r>
      <w:r w:rsidR="00C823EA">
        <w:t xml:space="preserve"> is </w:t>
      </w:r>
      <w:r w:rsidR="00062EEF">
        <w:t>too</w:t>
      </w:r>
      <w:r w:rsidR="00C823EA">
        <w:t xml:space="preserve"> low, it becomes useless. As a result, we chose to keep the I factor out of our control system.</w:t>
      </w:r>
    </w:p>
    <w:p w14:paraId="5B2B95D0" w14:textId="3AD7E43F" w:rsidR="0002673F" w:rsidRPr="00C15ED1" w:rsidRDefault="0002673F" w:rsidP="7BD754FD"/>
    <w:p w14:paraId="450311BD" w14:textId="39D71A50" w:rsidR="56FD61C8" w:rsidRDefault="00E25B1B" w:rsidP="00E25B1B">
      <w:pPr>
        <w:pStyle w:val="Heading3"/>
      </w:pPr>
      <w:bookmarkStart w:id="32" w:name="_Toc154003351"/>
      <w:r>
        <w:t>tuning</w:t>
      </w:r>
      <w:bookmarkEnd w:id="32"/>
    </w:p>
    <w:p w14:paraId="784855FA" w14:textId="275C3235" w:rsidR="00B0231B" w:rsidRDefault="00183180" w:rsidP="7BD754FD">
      <w:r>
        <w:t xml:space="preserve">To tunning the constant in our system. </w:t>
      </w:r>
      <w:r w:rsidR="00B0231B">
        <w:t>T</w:t>
      </w:r>
      <w:r>
        <w:t>he approach with trial and error</w:t>
      </w:r>
      <w:r w:rsidR="00B0231B">
        <w:t xml:space="preserve"> is chosen</w:t>
      </w:r>
      <w:r w:rsidR="00203F00">
        <w:t xml:space="preserve"> with </w:t>
      </w:r>
      <w:r w:rsidR="00510307">
        <w:t>pre-estimation</w:t>
      </w:r>
      <w:r>
        <w:t>.</w:t>
      </w:r>
      <w:r w:rsidR="00B0231B">
        <w:t xml:space="preserve"> To detect </w:t>
      </w:r>
      <w:r w:rsidR="00674604">
        <w:t>the right value</w:t>
      </w:r>
      <w:r w:rsidR="00B0231B">
        <w:t>, one by one constant is tested.</w:t>
      </w:r>
    </w:p>
    <w:p w14:paraId="19D48C5E" w14:textId="77777777" w:rsidR="00B0231B" w:rsidRDefault="00B0231B" w:rsidP="7BD754FD"/>
    <w:p w14:paraId="436B7E8C" w14:textId="73BA28B6" w:rsidR="00A20722" w:rsidRDefault="00B0231B" w:rsidP="7BD754FD">
      <w:proofErr w:type="gramStart"/>
      <w:r>
        <w:t>First</w:t>
      </w:r>
      <w:proofErr w:type="gramEnd"/>
      <w:r>
        <w:t xml:space="preserve"> we start with </w:t>
      </w:r>
      <w:proofErr w:type="spellStart"/>
      <w:r>
        <w:t>kP</w:t>
      </w:r>
      <w:proofErr w:type="spellEnd"/>
      <w:r>
        <w:t>.</w:t>
      </w:r>
      <w:r w:rsidR="00C92A73">
        <w:t xml:space="preserve"> </w:t>
      </w:r>
      <w:r w:rsidR="0061307B">
        <w:t xml:space="preserve">Since the </w:t>
      </w:r>
      <w:r w:rsidR="00B011C7">
        <w:t xml:space="preserve">robot is going to start to </w:t>
      </w:r>
      <w:r w:rsidR="008C7C4F">
        <w:t>enter the smooth break process</w:t>
      </w:r>
      <w:r w:rsidR="00B800F0">
        <w:t xml:space="preserve"> within the distance range of 20cm</w:t>
      </w:r>
      <w:r w:rsidR="009621AC">
        <w:t xml:space="preserve"> and stop at 10cm.</w:t>
      </w:r>
      <w:r w:rsidR="007E430A">
        <w:t xml:space="preserve"> The error term must be from 10 to 0 cm.</w:t>
      </w:r>
      <w:r w:rsidR="001B4808">
        <w:t xml:space="preserve"> </w:t>
      </w:r>
      <w:r w:rsidR="000A2A71">
        <w:t xml:space="preserve">Based on the power calculation using kP. </w:t>
      </w:r>
      <w:r w:rsidR="000A2A71">
        <w:rPr>
          <w:b/>
          <w:bCs/>
        </w:rPr>
        <w:t xml:space="preserve">Figure a. </w:t>
      </w:r>
      <w:r w:rsidR="00BB5E81">
        <w:t>And the Power, which is the speed in this case</w:t>
      </w:r>
      <w:r w:rsidR="00BE6D15">
        <w:t xml:space="preserve"> must be smaller than </w:t>
      </w:r>
      <w:r w:rsidR="00CE26A9">
        <w:t>150. Hence</w:t>
      </w:r>
      <w:r w:rsidR="00A20722">
        <w:t>,</w:t>
      </w:r>
      <w:r w:rsidR="00CE26A9">
        <w:t xml:space="preserve"> we got the highest </w:t>
      </w:r>
      <w:proofErr w:type="spellStart"/>
      <w:r w:rsidR="00105D10">
        <w:t>kP</w:t>
      </w:r>
      <w:proofErr w:type="spellEnd"/>
      <w:r w:rsidR="00105D10">
        <w:t xml:space="preserve"> are </w:t>
      </w:r>
      <w:r w:rsidR="006002BA">
        <w:t xml:space="preserve">15. </w:t>
      </w:r>
    </w:p>
    <w:p w14:paraId="4650597D" w14:textId="77777777" w:rsidR="00A20722" w:rsidRDefault="00A20722" w:rsidP="7BD754FD"/>
    <w:p w14:paraId="63ED2788" w14:textId="0A4673D7" w:rsidR="00B3731B" w:rsidRDefault="00671A62" w:rsidP="7BD754FD">
      <w:r>
        <w:t xml:space="preserve">In additional to that, </w:t>
      </w:r>
      <w:r w:rsidR="001A75C7">
        <w:t xml:space="preserve">since the default speed </w:t>
      </w:r>
      <w:r w:rsidR="00FC5D97">
        <w:t>for moving forward was 10</w:t>
      </w:r>
      <w:r w:rsidR="00043B5B">
        <w:t xml:space="preserve">0rpm. We limit </w:t>
      </w:r>
      <w:r w:rsidR="00331D13">
        <w:t>the constan</w:t>
      </w:r>
      <w:r w:rsidR="00A20722">
        <w:t>t</w:t>
      </w:r>
      <w:r w:rsidR="00331D13">
        <w:t xml:space="preserve"> back to</w:t>
      </w:r>
      <w:r w:rsidR="00A20722">
        <w:t xml:space="preserve"> be smaller than </w:t>
      </w:r>
      <w:r w:rsidR="00BD70E1">
        <w:t>10.</w:t>
      </w:r>
      <w:r w:rsidR="007B39C9">
        <w:t xml:space="preserve"> </w:t>
      </w:r>
      <w:r w:rsidR="00302903">
        <w:t>However, the</w:t>
      </w:r>
      <w:r w:rsidR="00522B17">
        <w:t xml:space="preserve"> reduce of speed </w:t>
      </w:r>
      <w:r w:rsidR="005C65FC">
        <w:t xml:space="preserve">must be in the large </w:t>
      </w:r>
      <w:r w:rsidR="008778BA">
        <w:t>range</w:t>
      </w:r>
      <w:r w:rsidR="00F475E4">
        <w:t>. If the start point of smooth break was too small</w:t>
      </w:r>
      <w:r w:rsidR="00971216">
        <w:t>, it has no reason at all.</w:t>
      </w:r>
      <w:r w:rsidR="00407DC8">
        <w:t xml:space="preserve"> </w:t>
      </w:r>
      <w:r w:rsidR="006F4945">
        <w:t xml:space="preserve">In the end </w:t>
      </w:r>
      <w:r w:rsidR="003656B8">
        <w:t xml:space="preserve">the reasonable </w:t>
      </w:r>
      <w:r w:rsidR="00D625EC">
        <w:t xml:space="preserve">value for </w:t>
      </w:r>
      <w:proofErr w:type="spellStart"/>
      <w:r w:rsidR="00D625EC">
        <w:t>kP</w:t>
      </w:r>
      <w:proofErr w:type="spellEnd"/>
      <w:r w:rsidR="00D625EC">
        <w:t xml:space="preserve"> must be </w:t>
      </w:r>
      <w:r w:rsidR="000A2A71">
        <w:t>from</w:t>
      </w:r>
      <w:r w:rsidR="00D625EC">
        <w:t xml:space="preserve"> </w:t>
      </w:r>
      <w:r w:rsidR="00732141">
        <w:t xml:space="preserve">5 to 10. </w:t>
      </w:r>
      <w:r w:rsidR="00B3731B">
        <w:t xml:space="preserve"> After </w:t>
      </w:r>
      <w:r w:rsidR="00203F00">
        <w:t xml:space="preserve">some </w:t>
      </w:r>
      <w:r w:rsidR="00510307">
        <w:t>trial and error. The value of 7.3 is chosen.</w:t>
      </w:r>
    </w:p>
    <w:p w14:paraId="2E04EA2A" w14:textId="3F0D374E" w:rsidR="00EC56F2" w:rsidRDefault="00EC56F2" w:rsidP="7BD754FD"/>
    <w:p w14:paraId="117D1BE5" w14:textId="77777777" w:rsidR="00886A86" w:rsidRDefault="00886A86" w:rsidP="7BD754FD"/>
    <w:p w14:paraId="3B2AD003" w14:textId="2B9D21C9" w:rsidR="003829DD" w:rsidRDefault="003829DD" w:rsidP="7BD754FD">
      <w:r>
        <w:t>The formula to calculate with power are</w:t>
      </w:r>
      <w:r w:rsidR="00DE333E">
        <w:t>:</w:t>
      </w:r>
    </w:p>
    <w:p w14:paraId="5101C714" w14:textId="77777777" w:rsidR="003829DD" w:rsidRDefault="00A20DB3" w:rsidP="7BD754FD">
      <w:r>
        <w:t xml:space="preserve">Power = </w:t>
      </w:r>
      <w:proofErr w:type="spellStart"/>
      <w:r>
        <w:t>kP</w:t>
      </w:r>
      <w:proofErr w:type="spellEnd"/>
      <w:r>
        <w:t xml:space="preserve"> * </w:t>
      </w:r>
      <w:proofErr w:type="spellStart"/>
      <w:r w:rsidR="003829DD">
        <w:t>ErrorTerm</w:t>
      </w:r>
      <w:proofErr w:type="spellEnd"/>
    </w:p>
    <w:p w14:paraId="7FBEF1AC" w14:textId="5B4A51BD" w:rsidR="000A2A71" w:rsidRDefault="000A2A71" w:rsidP="7BD754FD">
      <w:r>
        <w:rPr>
          <w:b/>
          <w:bCs/>
        </w:rPr>
        <w:t>Figure a</w:t>
      </w:r>
    </w:p>
    <w:p w14:paraId="443BBED0" w14:textId="77777777" w:rsidR="009569CF" w:rsidRDefault="009569CF" w:rsidP="7BD754FD"/>
    <w:p w14:paraId="75988279" w14:textId="77777777" w:rsidR="009569CF" w:rsidRDefault="009569CF" w:rsidP="7BD754FD"/>
    <w:p w14:paraId="438068B8" w14:textId="72D554FF" w:rsidR="00876871" w:rsidRDefault="00876871" w:rsidP="7BD754FD">
      <w:r>
        <w:t>Our tunning value:</w:t>
      </w:r>
    </w:p>
    <w:p w14:paraId="3961CF7C" w14:textId="60B52C0A" w:rsidR="00876871" w:rsidRDefault="00876871" w:rsidP="7BD754FD">
      <w:proofErr w:type="spellStart"/>
      <w:r>
        <w:t>kP</w:t>
      </w:r>
      <w:proofErr w:type="spellEnd"/>
      <w:r>
        <w:t>: 7.3</w:t>
      </w:r>
    </w:p>
    <w:p w14:paraId="60985F92" w14:textId="23905338" w:rsidR="00876871" w:rsidRDefault="00876871" w:rsidP="7BD754FD">
      <w:proofErr w:type="spellStart"/>
      <w:r>
        <w:t>k</w:t>
      </w:r>
      <w:r w:rsidR="000E4851">
        <w:t>D</w:t>
      </w:r>
      <w:proofErr w:type="spellEnd"/>
      <w:r w:rsidR="000E4851">
        <w:t>:</w:t>
      </w:r>
      <w:r w:rsidR="00B30B42">
        <w:t xml:space="preserve"> 0.5</w:t>
      </w:r>
    </w:p>
    <w:p w14:paraId="58E6F691" w14:textId="466F08D8" w:rsidR="7BD754FD" w:rsidRDefault="7BD754FD" w:rsidP="7BD754FD"/>
    <w:p w14:paraId="3CDB6A4A" w14:textId="77777777" w:rsidR="009C2F7D" w:rsidRDefault="009C2F7D" w:rsidP="009C2F7D">
      <w:pPr>
        <w:pStyle w:val="Heading2"/>
        <w:rPr>
          <w:rFonts w:ascii="Times New Roman" w:eastAsia="Calibri" w:hAnsi="Times New Roman" w:cs="Times New Roman"/>
        </w:rPr>
      </w:pPr>
      <w:bookmarkStart w:id="33" w:name="_Toc154003352"/>
      <w:r w:rsidRPr="001B4D63">
        <w:rPr>
          <w:rFonts w:ascii="Times New Roman" w:eastAsia="Calibri" w:hAnsi="Times New Roman" w:cs="Times New Roman"/>
        </w:rPr>
        <w:lastRenderedPageBreak/>
        <w:t>Test</w:t>
      </w:r>
      <w:bookmarkEnd w:id="33"/>
      <w:r w:rsidRPr="001B4D63">
        <w:rPr>
          <w:rFonts w:ascii="Times New Roman" w:eastAsia="Calibri" w:hAnsi="Times New Roman" w:cs="Times New Roman"/>
        </w:rPr>
        <w:t xml:space="preserve"> </w:t>
      </w:r>
    </w:p>
    <w:p w14:paraId="04B39DDC" w14:textId="5E5BD297" w:rsidR="00D77D99" w:rsidRPr="00D77D99" w:rsidRDefault="00C2573A" w:rsidP="00A00AC4">
      <w:pPr>
        <w:pStyle w:val="Heading3"/>
        <w:rPr>
          <w:b w:val="0"/>
        </w:rPr>
      </w:pPr>
      <w:bookmarkStart w:id="34" w:name="_Toc154003353"/>
      <w:r w:rsidRPr="00D77D99">
        <w:t>Ultrasonic</w:t>
      </w:r>
      <w:bookmarkEnd w:id="34"/>
    </w:p>
    <w:p w14:paraId="7F3C8BC5" w14:textId="662D2CC6" w:rsidR="001D0AD0" w:rsidRDefault="001D0AD0" w:rsidP="001D0AD0">
      <w:r>
        <w:t xml:space="preserve">For the ultrasonic </w:t>
      </w:r>
      <w:r w:rsidR="00C70069">
        <w:t>we tested to see if it works using the logic analyzer.</w:t>
      </w:r>
    </w:p>
    <w:p w14:paraId="7D12D2CC" w14:textId="5EA76C6E" w:rsidR="00011630" w:rsidRDefault="00894E4E" w:rsidP="001D0AD0">
      <w:r>
        <w:t>We</w:t>
      </w:r>
      <w:r w:rsidR="00011630">
        <w:t xml:space="preserve"> first checked if the signal send </w:t>
      </w:r>
      <w:r w:rsidR="00517030">
        <w:t>really</w:t>
      </w:r>
      <w:r w:rsidR="00011630">
        <w:t xml:space="preserve"> is 10 microseconds:</w:t>
      </w:r>
    </w:p>
    <w:p w14:paraId="448006DE" w14:textId="59FDA46D" w:rsidR="00011630" w:rsidRDefault="00011630" w:rsidP="00B607E6">
      <w:pPr>
        <w:keepNext/>
        <w:jc w:val="center"/>
      </w:pPr>
      <w:r>
        <w:rPr>
          <w:noProof/>
        </w:rPr>
        <w:drawing>
          <wp:inline distT="0" distB="0" distL="0" distR="0" wp14:anchorId="1CB40D26" wp14:editId="2E09ED79">
            <wp:extent cx="5731510" cy="2672715"/>
            <wp:effectExtent l="0" t="0" r="0" b="0"/>
            <wp:docPr id="80075456" name="Picture 800754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5456" name="Picture 1"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14:paraId="18F408E8" w14:textId="57BA27ED" w:rsidR="004E3CFA" w:rsidRPr="00720B80" w:rsidRDefault="004E3CFA" w:rsidP="004E3CFA">
      <w:pPr>
        <w:jc w:val="center"/>
        <w:rPr>
          <w:rFonts w:ascii="Times New Roman" w:hAnsi="Times New Roman" w:cs="Times New Roman"/>
          <w:b/>
          <w:bCs/>
        </w:rPr>
      </w:pPr>
      <w:r w:rsidRPr="00720B80">
        <w:rPr>
          <w:rFonts w:ascii="Times New Roman" w:hAnsi="Times New Roman" w:cs="Times New Roman"/>
          <w:b/>
          <w:bCs/>
        </w:rPr>
        <w:t>Figure</w:t>
      </w:r>
      <w:r w:rsidR="00B607E6">
        <w:rPr>
          <w:rFonts w:ascii="Times New Roman" w:hAnsi="Times New Roman" w:cs="Times New Roman"/>
          <w:b/>
          <w:bCs/>
        </w:rPr>
        <w:t xml:space="preserve"> 3a</w:t>
      </w:r>
      <w:r w:rsidRPr="00720B80">
        <w:rPr>
          <w:rFonts w:ascii="Times New Roman" w:hAnsi="Times New Roman" w:cs="Times New Roman"/>
          <w:b/>
          <w:bCs/>
        </w:rPr>
        <w:t xml:space="preserve">. Servo </w:t>
      </w:r>
      <w:proofErr w:type="gramStart"/>
      <w:r w:rsidRPr="00720B80">
        <w:rPr>
          <w:rFonts w:ascii="Times New Roman" w:hAnsi="Times New Roman" w:cs="Times New Roman"/>
          <w:b/>
          <w:bCs/>
        </w:rPr>
        <w:t>struct</w:t>
      </w:r>
      <w:proofErr w:type="gramEnd"/>
    </w:p>
    <w:p w14:paraId="112A9A03" w14:textId="77777777" w:rsidR="004E3CFA" w:rsidRDefault="004E3CFA" w:rsidP="004E3CFA">
      <w:pPr>
        <w:keepNext/>
      </w:pPr>
    </w:p>
    <w:p w14:paraId="2A8397A8" w14:textId="42A330B3" w:rsidR="006C486D" w:rsidRPr="00011630" w:rsidRDefault="006C486D" w:rsidP="001D0AD0">
      <w:r>
        <w:t xml:space="preserve">Then </w:t>
      </w:r>
      <w:r w:rsidR="009A6E48">
        <w:t>we check if the signal is really received and if it changes if an object is closer by the sensor, which was the case.</w:t>
      </w:r>
    </w:p>
    <w:p w14:paraId="31ACE476" w14:textId="33E052D9" w:rsidR="005E696E" w:rsidRDefault="006C486D" w:rsidP="001D0AD0">
      <w:r>
        <w:rPr>
          <w:noProof/>
        </w:rPr>
        <w:drawing>
          <wp:inline distT="0" distB="0" distL="0" distR="0" wp14:anchorId="3FD72B25" wp14:editId="6D199626">
            <wp:extent cx="5731510" cy="582930"/>
            <wp:effectExtent l="0" t="0" r="0" b="1270"/>
            <wp:docPr id="2146760690" name="Picture 214676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60690" name="Picture 214676069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82930"/>
                    </a:xfrm>
                    <a:prstGeom prst="rect">
                      <a:avLst/>
                    </a:prstGeom>
                  </pic:spPr>
                </pic:pic>
              </a:graphicData>
            </a:graphic>
          </wp:inline>
        </w:drawing>
      </w:r>
    </w:p>
    <w:p w14:paraId="59841755" w14:textId="16C2BFFA" w:rsidR="004E3CFA" w:rsidRPr="00720B80" w:rsidRDefault="004E3CFA" w:rsidP="004E3CFA">
      <w:pPr>
        <w:jc w:val="center"/>
        <w:rPr>
          <w:rFonts w:ascii="Times New Roman" w:hAnsi="Times New Roman" w:cs="Times New Roman"/>
          <w:b/>
          <w:bCs/>
        </w:rPr>
      </w:pPr>
      <w:r w:rsidRPr="00720B80">
        <w:rPr>
          <w:rFonts w:ascii="Times New Roman" w:hAnsi="Times New Roman" w:cs="Times New Roman"/>
          <w:b/>
          <w:bCs/>
        </w:rPr>
        <w:t xml:space="preserve">Figure </w:t>
      </w:r>
      <w:r w:rsidR="00B607E6">
        <w:rPr>
          <w:rFonts w:ascii="Times New Roman" w:hAnsi="Times New Roman" w:cs="Times New Roman"/>
          <w:b/>
          <w:bCs/>
        </w:rPr>
        <w:t>3</w:t>
      </w:r>
      <w:r w:rsidRPr="00720B80">
        <w:rPr>
          <w:rFonts w:ascii="Times New Roman" w:hAnsi="Times New Roman" w:cs="Times New Roman"/>
          <w:b/>
          <w:bCs/>
        </w:rPr>
        <w:t xml:space="preserve">b. Servo </w:t>
      </w:r>
      <w:proofErr w:type="gramStart"/>
      <w:r w:rsidRPr="00720B80">
        <w:rPr>
          <w:rFonts w:ascii="Times New Roman" w:hAnsi="Times New Roman" w:cs="Times New Roman"/>
          <w:b/>
          <w:bCs/>
        </w:rPr>
        <w:t>struct</w:t>
      </w:r>
      <w:proofErr w:type="gramEnd"/>
    </w:p>
    <w:p w14:paraId="71740413" w14:textId="66B016B8" w:rsidR="001602B6" w:rsidRDefault="001602B6" w:rsidP="001D0AD0"/>
    <w:p w14:paraId="4AEF3F53" w14:textId="7CB53455" w:rsidR="00C2573A" w:rsidRDefault="00C2573A" w:rsidP="00A00AC4">
      <w:pPr>
        <w:pStyle w:val="Heading3"/>
        <w:rPr>
          <w:b w:val="0"/>
        </w:rPr>
      </w:pPr>
      <w:bookmarkStart w:id="35" w:name="_Toc154003354"/>
      <w:r w:rsidRPr="00C2573A">
        <w:t>Servo</w:t>
      </w:r>
      <w:bookmarkEnd w:id="35"/>
    </w:p>
    <w:p w14:paraId="3FA09CBA" w14:textId="4359700E" w:rsidR="00C2573A" w:rsidRDefault="00C2573A" w:rsidP="001D0AD0">
      <w:r w:rsidRPr="00C2573A">
        <w:t xml:space="preserve">For the servo w checked if the </w:t>
      </w:r>
      <w:r w:rsidR="00A01459" w:rsidRPr="00C2573A">
        <w:t>wavelength</w:t>
      </w:r>
      <w:r w:rsidRPr="00C2573A">
        <w:t xml:space="preserve"> </w:t>
      </w:r>
      <w:proofErr w:type="gramStart"/>
      <w:r w:rsidRPr="00C2573A">
        <w:t>wave length</w:t>
      </w:r>
      <w:proofErr w:type="gramEnd"/>
      <w:r w:rsidRPr="00C2573A">
        <w:t xml:space="preserve"> becomes</w:t>
      </w:r>
      <w:r>
        <w:t xml:space="preserve"> larger when </w:t>
      </w:r>
      <w:r w:rsidR="004135CC">
        <w:t>an object is closer to the ultrasonic.</w:t>
      </w:r>
    </w:p>
    <w:p w14:paraId="7A7C37ED" w14:textId="152C7A0C" w:rsidR="00A01459" w:rsidRDefault="00A01459" w:rsidP="001D0AD0">
      <w:r>
        <w:t>When there is nothing in range the wavelength is short and the servo spins fast.</w:t>
      </w:r>
    </w:p>
    <w:p w14:paraId="060CDF72" w14:textId="049C7BC1" w:rsidR="004135CC" w:rsidRDefault="006C0B58" w:rsidP="00B607E6">
      <w:pPr>
        <w:jc w:val="center"/>
      </w:pPr>
      <w:r w:rsidRPr="00076F45">
        <w:rPr>
          <w:noProof/>
        </w:rPr>
        <w:drawing>
          <wp:inline distT="0" distB="0" distL="0" distR="0" wp14:anchorId="5E5D9908" wp14:editId="6E4766A1">
            <wp:extent cx="3338195" cy="422906"/>
            <wp:effectExtent l="0" t="0" r="0" b="0"/>
            <wp:docPr id="1650840457" name="Picture 165084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5523" name=""/>
                    <pic:cNvPicPr/>
                  </pic:nvPicPr>
                  <pic:blipFill rotWithShape="1">
                    <a:blip r:embed="rId33"/>
                    <a:srcRect l="16661" t="-14985" r="14072"/>
                    <a:stretch/>
                  </pic:blipFill>
                  <pic:spPr bwMode="auto">
                    <a:xfrm>
                      <a:off x="0" y="0"/>
                      <a:ext cx="3342790" cy="423488"/>
                    </a:xfrm>
                    <a:prstGeom prst="rect">
                      <a:avLst/>
                    </a:prstGeom>
                    <a:ln>
                      <a:noFill/>
                    </a:ln>
                    <a:extLst>
                      <a:ext uri="{53640926-AAD7-44D8-BBD7-CCE9431645EC}">
                        <a14:shadowObscured xmlns:a14="http://schemas.microsoft.com/office/drawing/2010/main"/>
                      </a:ext>
                    </a:extLst>
                  </pic:spPr>
                </pic:pic>
              </a:graphicData>
            </a:graphic>
          </wp:inline>
        </w:drawing>
      </w:r>
    </w:p>
    <w:p w14:paraId="0AAAE273" w14:textId="642C2033" w:rsidR="00B607E6" w:rsidRPr="00720B80" w:rsidRDefault="00B607E6" w:rsidP="00B607E6">
      <w:pPr>
        <w:jc w:val="center"/>
        <w:rPr>
          <w:rFonts w:ascii="Times New Roman" w:hAnsi="Times New Roman" w:cs="Times New Roman"/>
          <w:b/>
          <w:bCs/>
        </w:rPr>
      </w:pPr>
      <w:r w:rsidRPr="00720B80">
        <w:rPr>
          <w:rFonts w:ascii="Times New Roman" w:hAnsi="Times New Roman" w:cs="Times New Roman"/>
          <w:b/>
          <w:bCs/>
        </w:rPr>
        <w:t xml:space="preserve">Figure </w:t>
      </w:r>
      <w:r>
        <w:rPr>
          <w:rFonts w:ascii="Times New Roman" w:hAnsi="Times New Roman" w:cs="Times New Roman"/>
          <w:b/>
          <w:bCs/>
        </w:rPr>
        <w:t>4a</w:t>
      </w:r>
      <w:r w:rsidRPr="00720B80">
        <w:rPr>
          <w:rFonts w:ascii="Times New Roman" w:hAnsi="Times New Roman" w:cs="Times New Roman"/>
          <w:b/>
          <w:bCs/>
        </w:rPr>
        <w:t xml:space="preserve">. Servo </w:t>
      </w:r>
      <w:proofErr w:type="spellStart"/>
      <w:r>
        <w:rPr>
          <w:rFonts w:ascii="Times New Roman" w:hAnsi="Times New Roman" w:cs="Times New Roman"/>
          <w:b/>
          <w:bCs/>
        </w:rPr>
        <w:t>analyser</w:t>
      </w:r>
      <w:proofErr w:type="spellEnd"/>
    </w:p>
    <w:p w14:paraId="7FFF92AD" w14:textId="77777777" w:rsidR="00B607E6" w:rsidRDefault="00B607E6" w:rsidP="001D0AD0"/>
    <w:p w14:paraId="04078782" w14:textId="2F15423B" w:rsidR="00A01459" w:rsidRDefault="00A01459" w:rsidP="001D0AD0">
      <w:r>
        <w:t xml:space="preserve">When there is something getting closer the wavelength </w:t>
      </w:r>
      <w:r w:rsidR="005071EB">
        <w:t>will become longer and the servo wil</w:t>
      </w:r>
      <w:r w:rsidR="00D870E5">
        <w:t>l</w:t>
      </w:r>
      <w:r w:rsidR="00874DA9">
        <w:t xml:space="preserve"> </w:t>
      </w:r>
      <w:r w:rsidR="005071EB">
        <w:t>spin slower</w:t>
      </w:r>
    </w:p>
    <w:p w14:paraId="0D0F0DEA" w14:textId="42BE2070" w:rsidR="00BC3CE7" w:rsidRDefault="00A01459" w:rsidP="00B607E6">
      <w:pPr>
        <w:jc w:val="center"/>
      </w:pPr>
      <w:r w:rsidRPr="00A01459">
        <w:rPr>
          <w:noProof/>
        </w:rPr>
        <w:drawing>
          <wp:inline distT="0" distB="0" distL="0" distR="0" wp14:anchorId="12EF4993" wp14:editId="6F1118D1">
            <wp:extent cx="3338195" cy="362585"/>
            <wp:effectExtent l="0" t="0" r="1905" b="5715"/>
            <wp:docPr id="1155671386" name="Picture 115567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71386" name=""/>
                    <pic:cNvPicPr/>
                  </pic:nvPicPr>
                  <pic:blipFill rotWithShape="1">
                    <a:blip r:embed="rId34"/>
                    <a:srcRect l="8458" t="1391" r="27484" b="1"/>
                    <a:stretch/>
                  </pic:blipFill>
                  <pic:spPr bwMode="auto">
                    <a:xfrm>
                      <a:off x="0" y="0"/>
                      <a:ext cx="3343636" cy="363176"/>
                    </a:xfrm>
                    <a:prstGeom prst="rect">
                      <a:avLst/>
                    </a:prstGeom>
                    <a:ln>
                      <a:noFill/>
                    </a:ln>
                    <a:extLst>
                      <a:ext uri="{53640926-AAD7-44D8-BBD7-CCE9431645EC}">
                        <a14:shadowObscured xmlns:a14="http://schemas.microsoft.com/office/drawing/2010/main"/>
                      </a:ext>
                    </a:extLst>
                  </pic:spPr>
                </pic:pic>
              </a:graphicData>
            </a:graphic>
          </wp:inline>
        </w:drawing>
      </w:r>
    </w:p>
    <w:p w14:paraId="225894E3" w14:textId="77777777" w:rsidR="00B607E6" w:rsidRPr="00720B80" w:rsidRDefault="00B607E6" w:rsidP="00B607E6">
      <w:pPr>
        <w:jc w:val="center"/>
        <w:rPr>
          <w:rFonts w:ascii="Times New Roman" w:hAnsi="Times New Roman" w:cs="Times New Roman"/>
          <w:b/>
          <w:bCs/>
        </w:rPr>
      </w:pPr>
      <w:r w:rsidRPr="00720B80">
        <w:rPr>
          <w:rFonts w:ascii="Times New Roman" w:hAnsi="Times New Roman" w:cs="Times New Roman"/>
          <w:b/>
          <w:bCs/>
        </w:rPr>
        <w:t xml:space="preserve">Figure </w:t>
      </w:r>
      <w:r>
        <w:rPr>
          <w:rFonts w:ascii="Times New Roman" w:hAnsi="Times New Roman" w:cs="Times New Roman"/>
          <w:b/>
          <w:bCs/>
        </w:rPr>
        <w:t>4a</w:t>
      </w:r>
      <w:r w:rsidRPr="00720B80">
        <w:rPr>
          <w:rFonts w:ascii="Times New Roman" w:hAnsi="Times New Roman" w:cs="Times New Roman"/>
          <w:b/>
          <w:bCs/>
        </w:rPr>
        <w:t xml:space="preserve">. Servo </w:t>
      </w:r>
      <w:proofErr w:type="spellStart"/>
      <w:r>
        <w:rPr>
          <w:rFonts w:ascii="Times New Roman" w:hAnsi="Times New Roman" w:cs="Times New Roman"/>
          <w:b/>
          <w:bCs/>
        </w:rPr>
        <w:t>analyser</w:t>
      </w:r>
      <w:proofErr w:type="spellEnd"/>
    </w:p>
    <w:p w14:paraId="5B4933E4" w14:textId="77777777" w:rsidR="00B607E6" w:rsidRDefault="00B607E6" w:rsidP="00B607E6">
      <w:pPr>
        <w:jc w:val="center"/>
      </w:pPr>
    </w:p>
    <w:p w14:paraId="2CFBAED9" w14:textId="3B8C96BD" w:rsidR="005071EB" w:rsidRDefault="005071EB" w:rsidP="001D0AD0">
      <w:r>
        <w:t xml:space="preserve">When there is something really close the </w:t>
      </w:r>
      <w:r w:rsidR="00E45108">
        <w:t xml:space="preserve">wavelength will become </w:t>
      </w:r>
      <w:proofErr w:type="gramStart"/>
      <w:r w:rsidR="00D870E5">
        <w:t>really long</w:t>
      </w:r>
      <w:proofErr w:type="gramEnd"/>
      <w:r w:rsidR="00D870E5">
        <w:t xml:space="preserve"> and the servo will spin very slow.</w:t>
      </w:r>
    </w:p>
    <w:p w14:paraId="1F82C744" w14:textId="4352C951" w:rsidR="000C2548" w:rsidRDefault="000C2548" w:rsidP="00B607E6">
      <w:pPr>
        <w:jc w:val="center"/>
      </w:pPr>
      <w:r w:rsidRPr="000C2548">
        <w:rPr>
          <w:noProof/>
        </w:rPr>
        <w:drawing>
          <wp:inline distT="0" distB="0" distL="0" distR="0" wp14:anchorId="5A020928" wp14:editId="6782A8DF">
            <wp:extent cx="3338195" cy="424180"/>
            <wp:effectExtent l="0" t="0" r="1905" b="0"/>
            <wp:docPr id="1064968835" name="Picture 106496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68835" name=""/>
                    <pic:cNvPicPr/>
                  </pic:nvPicPr>
                  <pic:blipFill rotWithShape="1">
                    <a:blip r:embed="rId35"/>
                    <a:srcRect l="3852" t="-8134" r="-130"/>
                    <a:stretch/>
                  </pic:blipFill>
                  <pic:spPr bwMode="auto">
                    <a:xfrm>
                      <a:off x="0" y="0"/>
                      <a:ext cx="3350283" cy="425716"/>
                    </a:xfrm>
                    <a:prstGeom prst="rect">
                      <a:avLst/>
                    </a:prstGeom>
                    <a:ln>
                      <a:noFill/>
                    </a:ln>
                    <a:extLst>
                      <a:ext uri="{53640926-AAD7-44D8-BBD7-CCE9431645EC}">
                        <a14:shadowObscured xmlns:a14="http://schemas.microsoft.com/office/drawing/2010/main"/>
                      </a:ext>
                    </a:extLst>
                  </pic:spPr>
                </pic:pic>
              </a:graphicData>
            </a:graphic>
          </wp:inline>
        </w:drawing>
      </w:r>
    </w:p>
    <w:p w14:paraId="25247FF7" w14:textId="77777777" w:rsidR="00B607E6" w:rsidRPr="00720B80" w:rsidRDefault="00B607E6" w:rsidP="00B607E6">
      <w:pPr>
        <w:jc w:val="center"/>
        <w:rPr>
          <w:rFonts w:ascii="Times New Roman" w:hAnsi="Times New Roman" w:cs="Times New Roman"/>
          <w:b/>
          <w:bCs/>
        </w:rPr>
      </w:pPr>
      <w:r w:rsidRPr="00720B80">
        <w:rPr>
          <w:rFonts w:ascii="Times New Roman" w:hAnsi="Times New Roman" w:cs="Times New Roman"/>
          <w:b/>
          <w:bCs/>
        </w:rPr>
        <w:t xml:space="preserve">Figure </w:t>
      </w:r>
      <w:r>
        <w:rPr>
          <w:rFonts w:ascii="Times New Roman" w:hAnsi="Times New Roman" w:cs="Times New Roman"/>
          <w:b/>
          <w:bCs/>
        </w:rPr>
        <w:t>4a</w:t>
      </w:r>
      <w:r w:rsidRPr="00720B80">
        <w:rPr>
          <w:rFonts w:ascii="Times New Roman" w:hAnsi="Times New Roman" w:cs="Times New Roman"/>
          <w:b/>
          <w:bCs/>
        </w:rPr>
        <w:t xml:space="preserve">. Servo </w:t>
      </w:r>
      <w:proofErr w:type="spellStart"/>
      <w:r>
        <w:rPr>
          <w:rFonts w:ascii="Times New Roman" w:hAnsi="Times New Roman" w:cs="Times New Roman"/>
          <w:b/>
          <w:bCs/>
        </w:rPr>
        <w:t>analyser</w:t>
      </w:r>
      <w:proofErr w:type="spellEnd"/>
    </w:p>
    <w:p w14:paraId="7F34BC30" w14:textId="77777777" w:rsidR="00B607E6" w:rsidRDefault="00B607E6" w:rsidP="00B607E6">
      <w:pPr>
        <w:jc w:val="center"/>
      </w:pPr>
    </w:p>
    <w:p w14:paraId="67753995" w14:textId="77777777" w:rsidR="000C2548" w:rsidRPr="00C2573A" w:rsidRDefault="000C2548" w:rsidP="001D0AD0"/>
    <w:p w14:paraId="48895B45" w14:textId="77777777" w:rsidR="009C2F7D" w:rsidRPr="001B4D63" w:rsidRDefault="009C2F7D" w:rsidP="009C2F7D">
      <w:pPr>
        <w:pStyle w:val="Heading2"/>
        <w:rPr>
          <w:rFonts w:ascii="Times New Roman" w:eastAsia="Calibri" w:hAnsi="Times New Roman" w:cs="Times New Roman"/>
        </w:rPr>
      </w:pPr>
      <w:bookmarkStart w:id="36" w:name="_Toc154003355"/>
      <w:r w:rsidRPr="001B4D63">
        <w:rPr>
          <w:rFonts w:ascii="Times New Roman" w:eastAsia="Calibri" w:hAnsi="Times New Roman" w:cs="Times New Roman"/>
        </w:rPr>
        <w:t>reflection</w:t>
      </w:r>
      <w:bookmarkEnd w:id="36"/>
      <w:r w:rsidRPr="001B4D63">
        <w:rPr>
          <w:rFonts w:ascii="Times New Roman" w:eastAsia="Calibri" w:hAnsi="Times New Roman" w:cs="Times New Roman"/>
        </w:rPr>
        <w:t xml:space="preserve"> </w:t>
      </w:r>
    </w:p>
    <w:p w14:paraId="1B6302CA" w14:textId="77777777" w:rsidR="009C2F7D" w:rsidRPr="001B4D63" w:rsidRDefault="009C2F7D">
      <w:pPr>
        <w:rPr>
          <w:rFonts w:ascii="Times New Roman" w:eastAsia="Calibri" w:hAnsi="Times New Roman" w:cs="Times New Roman"/>
        </w:rPr>
      </w:pPr>
      <w:r w:rsidRPr="001B4D63">
        <w:rPr>
          <w:rFonts w:ascii="Times New Roman" w:eastAsia="Calibri" w:hAnsi="Times New Roman" w:cs="Times New Roman"/>
        </w:rPr>
        <w:br w:type="page"/>
      </w:r>
    </w:p>
    <w:p w14:paraId="406EADEA" w14:textId="4FB0AB1C" w:rsidR="009C2F7D" w:rsidRPr="001B4D63" w:rsidRDefault="009C2F7D" w:rsidP="009C2F7D">
      <w:pPr>
        <w:pStyle w:val="Heading1"/>
        <w:rPr>
          <w:rFonts w:ascii="Times New Roman" w:eastAsia="Calibri" w:hAnsi="Times New Roman" w:cs="Times New Roman"/>
        </w:rPr>
      </w:pPr>
      <w:bookmarkStart w:id="37" w:name="_Toc154003356"/>
      <w:r w:rsidRPr="001B4D63">
        <w:rPr>
          <w:rFonts w:ascii="Times New Roman" w:eastAsia="Calibri" w:hAnsi="Times New Roman" w:cs="Times New Roman"/>
        </w:rPr>
        <w:lastRenderedPageBreak/>
        <w:t>phase 3</w:t>
      </w:r>
      <w:bookmarkEnd w:id="37"/>
    </w:p>
    <w:p w14:paraId="7112BC20" w14:textId="77777777" w:rsidR="009C2F7D" w:rsidRPr="001B4D63" w:rsidRDefault="009C2F7D" w:rsidP="009C2F7D">
      <w:pPr>
        <w:pStyle w:val="Heading2"/>
        <w:rPr>
          <w:rFonts w:ascii="Times New Roman" w:hAnsi="Times New Roman" w:cs="Times New Roman"/>
        </w:rPr>
      </w:pPr>
      <w:bookmarkStart w:id="38" w:name="_Toc154003357"/>
      <w:r w:rsidRPr="001B4D63">
        <w:rPr>
          <w:rFonts w:ascii="Times New Roman" w:eastAsia="Calibri" w:hAnsi="Times New Roman" w:cs="Times New Roman"/>
        </w:rPr>
        <w:t>Design</w:t>
      </w:r>
      <w:bookmarkEnd w:id="38"/>
    </w:p>
    <w:p w14:paraId="76C81AD2" w14:textId="77777777" w:rsidR="009C2F7D" w:rsidRPr="001B4D63" w:rsidRDefault="009C2F7D" w:rsidP="009C2F7D">
      <w:pPr>
        <w:pStyle w:val="Heading2"/>
        <w:rPr>
          <w:rFonts w:ascii="Times New Roman" w:eastAsia="Calibri" w:hAnsi="Times New Roman" w:cs="Times New Roman"/>
        </w:rPr>
      </w:pPr>
      <w:bookmarkStart w:id="39" w:name="_Toc154003358"/>
      <w:r w:rsidRPr="001B4D63">
        <w:rPr>
          <w:rFonts w:ascii="Times New Roman" w:eastAsia="Calibri" w:hAnsi="Times New Roman" w:cs="Times New Roman"/>
        </w:rPr>
        <w:t>Implementation</w:t>
      </w:r>
      <w:bookmarkEnd w:id="39"/>
      <w:r w:rsidRPr="001B4D63">
        <w:rPr>
          <w:rFonts w:ascii="Times New Roman" w:eastAsia="Calibri" w:hAnsi="Times New Roman" w:cs="Times New Roman"/>
        </w:rPr>
        <w:t xml:space="preserve"> </w:t>
      </w:r>
    </w:p>
    <w:p w14:paraId="75B9EC96" w14:textId="77777777" w:rsidR="009C2F7D" w:rsidRPr="001B4D63" w:rsidRDefault="009C2F7D" w:rsidP="009C2F7D">
      <w:pPr>
        <w:pStyle w:val="Heading2"/>
        <w:rPr>
          <w:rFonts w:ascii="Times New Roman" w:eastAsia="Calibri" w:hAnsi="Times New Roman" w:cs="Times New Roman"/>
        </w:rPr>
      </w:pPr>
      <w:bookmarkStart w:id="40" w:name="_Toc154003359"/>
      <w:r w:rsidRPr="001B4D63">
        <w:rPr>
          <w:rFonts w:ascii="Times New Roman" w:eastAsia="Calibri" w:hAnsi="Times New Roman" w:cs="Times New Roman"/>
        </w:rPr>
        <w:t>Test</w:t>
      </w:r>
      <w:bookmarkEnd w:id="40"/>
      <w:r w:rsidRPr="001B4D63">
        <w:rPr>
          <w:rFonts w:ascii="Times New Roman" w:eastAsia="Calibri" w:hAnsi="Times New Roman" w:cs="Times New Roman"/>
        </w:rPr>
        <w:t xml:space="preserve"> </w:t>
      </w:r>
    </w:p>
    <w:p w14:paraId="78B631E5" w14:textId="77777777" w:rsidR="009C2F7D" w:rsidRPr="001B4D63" w:rsidRDefault="009C2F7D" w:rsidP="009C2F7D">
      <w:pPr>
        <w:pStyle w:val="Heading2"/>
        <w:rPr>
          <w:rFonts w:ascii="Times New Roman" w:eastAsia="Calibri" w:hAnsi="Times New Roman" w:cs="Times New Roman"/>
        </w:rPr>
      </w:pPr>
      <w:bookmarkStart w:id="41" w:name="_Toc154003360"/>
      <w:r w:rsidRPr="001B4D63">
        <w:rPr>
          <w:rFonts w:ascii="Times New Roman" w:eastAsia="Calibri" w:hAnsi="Times New Roman" w:cs="Times New Roman"/>
        </w:rPr>
        <w:t>reflection</w:t>
      </w:r>
      <w:bookmarkEnd w:id="41"/>
      <w:r w:rsidRPr="001B4D63">
        <w:rPr>
          <w:rFonts w:ascii="Times New Roman" w:eastAsia="Calibri" w:hAnsi="Times New Roman" w:cs="Times New Roman"/>
        </w:rPr>
        <w:t xml:space="preserve"> </w:t>
      </w:r>
    </w:p>
    <w:p w14:paraId="1EED4B88" w14:textId="0E8B91BF" w:rsidR="005E367F" w:rsidRPr="001B4D63" w:rsidRDefault="005E367F">
      <w:pPr>
        <w:rPr>
          <w:rFonts w:ascii="Times New Roman" w:eastAsia="Calibri" w:hAnsi="Times New Roman" w:cs="Times New Roman"/>
          <w:color w:val="2F5496" w:themeColor="accent1" w:themeShade="BF"/>
          <w:sz w:val="26"/>
          <w:szCs w:val="26"/>
        </w:rPr>
      </w:pPr>
      <w:r w:rsidRPr="001B4D63">
        <w:rPr>
          <w:rFonts w:ascii="Times New Roman" w:eastAsia="Calibri" w:hAnsi="Times New Roman" w:cs="Times New Roman"/>
        </w:rPr>
        <w:br w:type="page"/>
      </w:r>
    </w:p>
    <w:p w14:paraId="0A09F805" w14:textId="56A05CDE" w:rsidR="00812F03" w:rsidRPr="001B4D63" w:rsidRDefault="009C2F7D" w:rsidP="005E367F">
      <w:pPr>
        <w:pStyle w:val="Heading1"/>
        <w:rPr>
          <w:rFonts w:ascii="Times New Roman" w:eastAsia="Calibri" w:hAnsi="Times New Roman" w:cs="Times New Roman"/>
        </w:rPr>
      </w:pPr>
      <w:bookmarkStart w:id="42" w:name="_Toc154003361"/>
      <w:r w:rsidRPr="001B4D63">
        <w:rPr>
          <w:rFonts w:ascii="Times New Roman" w:eastAsia="Calibri" w:hAnsi="Times New Roman" w:cs="Times New Roman"/>
        </w:rPr>
        <w:lastRenderedPageBreak/>
        <w:t>Bibliography</w:t>
      </w:r>
      <w:bookmarkEnd w:id="42"/>
      <w:r w:rsidRPr="001B4D63">
        <w:rPr>
          <w:rFonts w:ascii="Times New Roman" w:eastAsia="Calibri" w:hAnsi="Times New Roman" w:cs="Times New Roman"/>
        </w:rPr>
        <w:t xml:space="preserve"> </w:t>
      </w:r>
      <w:r w:rsidR="00812F03" w:rsidRPr="001B4D63">
        <w:rPr>
          <w:rFonts w:ascii="Times New Roman" w:eastAsia="Calibri" w:hAnsi="Times New Roman" w:cs="Times New Roman"/>
        </w:rPr>
        <w:br w:type="page"/>
      </w:r>
    </w:p>
    <w:p w14:paraId="07E53DEB" w14:textId="77777777" w:rsidR="00812F03" w:rsidRPr="001B4D63" w:rsidRDefault="00812F03" w:rsidP="00812F03">
      <w:pPr>
        <w:pStyle w:val="Heading1"/>
        <w:rPr>
          <w:rFonts w:ascii="Times New Roman" w:eastAsia="Calibri" w:hAnsi="Times New Roman" w:cs="Times New Roman"/>
        </w:rPr>
      </w:pPr>
    </w:p>
    <w:sectPr w:rsidR="00812F03" w:rsidRPr="001B4D63" w:rsidSect="00E6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gHSxuBRSk13+L" int2:id="4BrWhxm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675"/>
    <w:multiLevelType w:val="hybridMultilevel"/>
    <w:tmpl w:val="35986858"/>
    <w:lvl w:ilvl="0" w:tplc="D51C512A">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24E63"/>
    <w:multiLevelType w:val="hybridMultilevel"/>
    <w:tmpl w:val="2D7A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B9118E"/>
    <w:multiLevelType w:val="hybridMultilevel"/>
    <w:tmpl w:val="9322F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133220">
    <w:abstractNumId w:val="2"/>
  </w:num>
  <w:num w:numId="2" w16cid:durableId="2145081023">
    <w:abstractNumId w:val="1"/>
  </w:num>
  <w:num w:numId="3" w16cid:durableId="2198236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ô,Kiet T.K.">
    <w15:presenceInfo w15:providerId="AD" w15:userId="S::509051@student.fontys.nl::e34c4aa1-f151-4030-b884-0a663557e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EA"/>
    <w:rsid w:val="00002C44"/>
    <w:rsid w:val="00002DB4"/>
    <w:rsid w:val="00005F53"/>
    <w:rsid w:val="0000742E"/>
    <w:rsid w:val="00007B94"/>
    <w:rsid w:val="00010DF8"/>
    <w:rsid w:val="00011630"/>
    <w:rsid w:val="00015D66"/>
    <w:rsid w:val="0002093A"/>
    <w:rsid w:val="00022746"/>
    <w:rsid w:val="00022B7C"/>
    <w:rsid w:val="00023526"/>
    <w:rsid w:val="0002390D"/>
    <w:rsid w:val="000248CE"/>
    <w:rsid w:val="0002673F"/>
    <w:rsid w:val="0003168E"/>
    <w:rsid w:val="00031CBD"/>
    <w:rsid w:val="000331C2"/>
    <w:rsid w:val="00034D0E"/>
    <w:rsid w:val="00036508"/>
    <w:rsid w:val="00036DDB"/>
    <w:rsid w:val="0003736D"/>
    <w:rsid w:val="00037EBA"/>
    <w:rsid w:val="0004070C"/>
    <w:rsid w:val="00043460"/>
    <w:rsid w:val="00043B5B"/>
    <w:rsid w:val="0004402C"/>
    <w:rsid w:val="00044031"/>
    <w:rsid w:val="00045063"/>
    <w:rsid w:val="00046E6D"/>
    <w:rsid w:val="0004785F"/>
    <w:rsid w:val="000519E2"/>
    <w:rsid w:val="000522A0"/>
    <w:rsid w:val="00052365"/>
    <w:rsid w:val="00052AB2"/>
    <w:rsid w:val="0005508D"/>
    <w:rsid w:val="0005561D"/>
    <w:rsid w:val="00055969"/>
    <w:rsid w:val="00056768"/>
    <w:rsid w:val="00056D64"/>
    <w:rsid w:val="00057B09"/>
    <w:rsid w:val="00060C34"/>
    <w:rsid w:val="00061349"/>
    <w:rsid w:val="000627A4"/>
    <w:rsid w:val="00062EEF"/>
    <w:rsid w:val="00072CEE"/>
    <w:rsid w:val="000743C8"/>
    <w:rsid w:val="00076F45"/>
    <w:rsid w:val="000811B9"/>
    <w:rsid w:val="00082E6A"/>
    <w:rsid w:val="00085DB0"/>
    <w:rsid w:val="00087EE7"/>
    <w:rsid w:val="00093DFF"/>
    <w:rsid w:val="000967BC"/>
    <w:rsid w:val="00096885"/>
    <w:rsid w:val="000A06CF"/>
    <w:rsid w:val="000A2A71"/>
    <w:rsid w:val="000B092B"/>
    <w:rsid w:val="000B14D1"/>
    <w:rsid w:val="000B196D"/>
    <w:rsid w:val="000B23B2"/>
    <w:rsid w:val="000B2F69"/>
    <w:rsid w:val="000B3DB8"/>
    <w:rsid w:val="000C2548"/>
    <w:rsid w:val="000C4E55"/>
    <w:rsid w:val="000C56FA"/>
    <w:rsid w:val="000C603E"/>
    <w:rsid w:val="000D002C"/>
    <w:rsid w:val="000D01D3"/>
    <w:rsid w:val="000D0BB2"/>
    <w:rsid w:val="000D4E4B"/>
    <w:rsid w:val="000D52D4"/>
    <w:rsid w:val="000E1057"/>
    <w:rsid w:val="000E4851"/>
    <w:rsid w:val="000E6508"/>
    <w:rsid w:val="000E6EFE"/>
    <w:rsid w:val="000E72BC"/>
    <w:rsid w:val="000F04E7"/>
    <w:rsid w:val="000F10EB"/>
    <w:rsid w:val="000F1FDA"/>
    <w:rsid w:val="000F278A"/>
    <w:rsid w:val="000F512D"/>
    <w:rsid w:val="000F5877"/>
    <w:rsid w:val="000F6976"/>
    <w:rsid w:val="000F7919"/>
    <w:rsid w:val="001052EE"/>
    <w:rsid w:val="00105D10"/>
    <w:rsid w:val="00106F06"/>
    <w:rsid w:val="00110551"/>
    <w:rsid w:val="0011415D"/>
    <w:rsid w:val="0011496A"/>
    <w:rsid w:val="00115DC4"/>
    <w:rsid w:val="00117551"/>
    <w:rsid w:val="00117DD5"/>
    <w:rsid w:val="001215B1"/>
    <w:rsid w:val="00132BA4"/>
    <w:rsid w:val="00136233"/>
    <w:rsid w:val="00140603"/>
    <w:rsid w:val="00141332"/>
    <w:rsid w:val="00142E7A"/>
    <w:rsid w:val="00143FBE"/>
    <w:rsid w:val="0014558D"/>
    <w:rsid w:val="00150061"/>
    <w:rsid w:val="00150335"/>
    <w:rsid w:val="001505F5"/>
    <w:rsid w:val="00150E1E"/>
    <w:rsid w:val="0015132A"/>
    <w:rsid w:val="001516D3"/>
    <w:rsid w:val="00154162"/>
    <w:rsid w:val="0015418A"/>
    <w:rsid w:val="00154A4E"/>
    <w:rsid w:val="00155556"/>
    <w:rsid w:val="00155773"/>
    <w:rsid w:val="00157766"/>
    <w:rsid w:val="001602B6"/>
    <w:rsid w:val="00160B2A"/>
    <w:rsid w:val="00161492"/>
    <w:rsid w:val="00171D1B"/>
    <w:rsid w:val="001724A2"/>
    <w:rsid w:val="00172AC0"/>
    <w:rsid w:val="00173B2D"/>
    <w:rsid w:val="001749C1"/>
    <w:rsid w:val="00174F45"/>
    <w:rsid w:val="0017644D"/>
    <w:rsid w:val="00176D77"/>
    <w:rsid w:val="00183180"/>
    <w:rsid w:val="00184FFC"/>
    <w:rsid w:val="0018650F"/>
    <w:rsid w:val="001870E9"/>
    <w:rsid w:val="00192370"/>
    <w:rsid w:val="0019347C"/>
    <w:rsid w:val="0019606C"/>
    <w:rsid w:val="001A2FA1"/>
    <w:rsid w:val="001A48A7"/>
    <w:rsid w:val="001A5205"/>
    <w:rsid w:val="001A54D9"/>
    <w:rsid w:val="001A68D9"/>
    <w:rsid w:val="001A75C7"/>
    <w:rsid w:val="001B0D56"/>
    <w:rsid w:val="001B4808"/>
    <w:rsid w:val="001B4D63"/>
    <w:rsid w:val="001B7539"/>
    <w:rsid w:val="001B7C60"/>
    <w:rsid w:val="001C0125"/>
    <w:rsid w:val="001C097D"/>
    <w:rsid w:val="001C1943"/>
    <w:rsid w:val="001C6632"/>
    <w:rsid w:val="001C6D9C"/>
    <w:rsid w:val="001D0AD0"/>
    <w:rsid w:val="001D0D0F"/>
    <w:rsid w:val="001D2AEF"/>
    <w:rsid w:val="001D49CF"/>
    <w:rsid w:val="001D74C5"/>
    <w:rsid w:val="001E38F3"/>
    <w:rsid w:val="001E5F5B"/>
    <w:rsid w:val="001E68B5"/>
    <w:rsid w:val="001E6CB9"/>
    <w:rsid w:val="001E7AE7"/>
    <w:rsid w:val="001E7E27"/>
    <w:rsid w:val="001F080F"/>
    <w:rsid w:val="001F13D3"/>
    <w:rsid w:val="001F1B59"/>
    <w:rsid w:val="001F4E71"/>
    <w:rsid w:val="001F74B0"/>
    <w:rsid w:val="001F7754"/>
    <w:rsid w:val="00200372"/>
    <w:rsid w:val="0020269A"/>
    <w:rsid w:val="00203F00"/>
    <w:rsid w:val="00206436"/>
    <w:rsid w:val="00206F08"/>
    <w:rsid w:val="00212106"/>
    <w:rsid w:val="00214711"/>
    <w:rsid w:val="00215E77"/>
    <w:rsid w:val="00217175"/>
    <w:rsid w:val="002203EF"/>
    <w:rsid w:val="00223867"/>
    <w:rsid w:val="00225B5E"/>
    <w:rsid w:val="00226B64"/>
    <w:rsid w:val="002273C9"/>
    <w:rsid w:val="00231373"/>
    <w:rsid w:val="00231917"/>
    <w:rsid w:val="00235A8C"/>
    <w:rsid w:val="00240717"/>
    <w:rsid w:val="00242B19"/>
    <w:rsid w:val="0024447B"/>
    <w:rsid w:val="002476A2"/>
    <w:rsid w:val="00247865"/>
    <w:rsid w:val="00250E25"/>
    <w:rsid w:val="00252156"/>
    <w:rsid w:val="0025245B"/>
    <w:rsid w:val="0025569F"/>
    <w:rsid w:val="002573AA"/>
    <w:rsid w:val="00257987"/>
    <w:rsid w:val="0026048E"/>
    <w:rsid w:val="00261990"/>
    <w:rsid w:val="002622D3"/>
    <w:rsid w:val="00262593"/>
    <w:rsid w:val="002626A1"/>
    <w:rsid w:val="002652B8"/>
    <w:rsid w:val="00266B81"/>
    <w:rsid w:val="00271020"/>
    <w:rsid w:val="002736A5"/>
    <w:rsid w:val="00275DF2"/>
    <w:rsid w:val="002809E3"/>
    <w:rsid w:val="00284A65"/>
    <w:rsid w:val="00284D27"/>
    <w:rsid w:val="002865D6"/>
    <w:rsid w:val="00292FF7"/>
    <w:rsid w:val="002935A3"/>
    <w:rsid w:val="0029462C"/>
    <w:rsid w:val="00296429"/>
    <w:rsid w:val="00296702"/>
    <w:rsid w:val="002A1841"/>
    <w:rsid w:val="002A2F03"/>
    <w:rsid w:val="002A3798"/>
    <w:rsid w:val="002A3E77"/>
    <w:rsid w:val="002A4318"/>
    <w:rsid w:val="002A576E"/>
    <w:rsid w:val="002A6AC8"/>
    <w:rsid w:val="002A7A18"/>
    <w:rsid w:val="002A7F81"/>
    <w:rsid w:val="002B1B84"/>
    <w:rsid w:val="002B342E"/>
    <w:rsid w:val="002B7AE5"/>
    <w:rsid w:val="002C0F19"/>
    <w:rsid w:val="002C35D8"/>
    <w:rsid w:val="002C3A24"/>
    <w:rsid w:val="002C6D5E"/>
    <w:rsid w:val="002C7C0C"/>
    <w:rsid w:val="002D03FE"/>
    <w:rsid w:val="002D2DD9"/>
    <w:rsid w:val="002D2E39"/>
    <w:rsid w:val="002D468A"/>
    <w:rsid w:val="002D56A8"/>
    <w:rsid w:val="002D59DE"/>
    <w:rsid w:val="002E1455"/>
    <w:rsid w:val="002E4CE9"/>
    <w:rsid w:val="002E5238"/>
    <w:rsid w:val="002F1BFE"/>
    <w:rsid w:val="002F2768"/>
    <w:rsid w:val="002F2AB8"/>
    <w:rsid w:val="002F38EA"/>
    <w:rsid w:val="002F6A48"/>
    <w:rsid w:val="002F6FF9"/>
    <w:rsid w:val="002F7D00"/>
    <w:rsid w:val="003005FE"/>
    <w:rsid w:val="00302508"/>
    <w:rsid w:val="00302903"/>
    <w:rsid w:val="00310DA6"/>
    <w:rsid w:val="003121AC"/>
    <w:rsid w:val="00314AD0"/>
    <w:rsid w:val="00316BA1"/>
    <w:rsid w:val="00317A12"/>
    <w:rsid w:val="0032020C"/>
    <w:rsid w:val="003204F2"/>
    <w:rsid w:val="00320EF8"/>
    <w:rsid w:val="00321A9F"/>
    <w:rsid w:val="003246DE"/>
    <w:rsid w:val="00324AE3"/>
    <w:rsid w:val="00324EF7"/>
    <w:rsid w:val="0033000A"/>
    <w:rsid w:val="00331C39"/>
    <w:rsid w:val="00331D13"/>
    <w:rsid w:val="0033324F"/>
    <w:rsid w:val="003345D6"/>
    <w:rsid w:val="0033594B"/>
    <w:rsid w:val="00337C68"/>
    <w:rsid w:val="00340B7D"/>
    <w:rsid w:val="003411CB"/>
    <w:rsid w:val="00342306"/>
    <w:rsid w:val="003452AD"/>
    <w:rsid w:val="00350D09"/>
    <w:rsid w:val="00351904"/>
    <w:rsid w:val="00352B69"/>
    <w:rsid w:val="003556EC"/>
    <w:rsid w:val="00355C1F"/>
    <w:rsid w:val="0036066E"/>
    <w:rsid w:val="003607BB"/>
    <w:rsid w:val="003610E7"/>
    <w:rsid w:val="003656B8"/>
    <w:rsid w:val="003716B9"/>
    <w:rsid w:val="00372971"/>
    <w:rsid w:val="00374B75"/>
    <w:rsid w:val="0037772C"/>
    <w:rsid w:val="00380131"/>
    <w:rsid w:val="00380194"/>
    <w:rsid w:val="00380FAB"/>
    <w:rsid w:val="00381256"/>
    <w:rsid w:val="00381277"/>
    <w:rsid w:val="0038135F"/>
    <w:rsid w:val="003829DD"/>
    <w:rsid w:val="00384A7D"/>
    <w:rsid w:val="00384ECD"/>
    <w:rsid w:val="00385141"/>
    <w:rsid w:val="00390246"/>
    <w:rsid w:val="00390F65"/>
    <w:rsid w:val="00391358"/>
    <w:rsid w:val="00395C61"/>
    <w:rsid w:val="00396F62"/>
    <w:rsid w:val="00397114"/>
    <w:rsid w:val="003A49D2"/>
    <w:rsid w:val="003A66B0"/>
    <w:rsid w:val="003B0FD5"/>
    <w:rsid w:val="003B14D5"/>
    <w:rsid w:val="003B2965"/>
    <w:rsid w:val="003B35E6"/>
    <w:rsid w:val="003B512B"/>
    <w:rsid w:val="003B7610"/>
    <w:rsid w:val="003C1E23"/>
    <w:rsid w:val="003C3B4F"/>
    <w:rsid w:val="003C4A0C"/>
    <w:rsid w:val="003C51C3"/>
    <w:rsid w:val="003C6CCE"/>
    <w:rsid w:val="003C7077"/>
    <w:rsid w:val="003C73FD"/>
    <w:rsid w:val="003D0738"/>
    <w:rsid w:val="003D3B8A"/>
    <w:rsid w:val="003D4520"/>
    <w:rsid w:val="003D51F9"/>
    <w:rsid w:val="003D5A32"/>
    <w:rsid w:val="003D721B"/>
    <w:rsid w:val="003D7859"/>
    <w:rsid w:val="003E018F"/>
    <w:rsid w:val="003E3A0C"/>
    <w:rsid w:val="003E3A35"/>
    <w:rsid w:val="003E3D87"/>
    <w:rsid w:val="003F019A"/>
    <w:rsid w:val="003F272E"/>
    <w:rsid w:val="003F44BA"/>
    <w:rsid w:val="003F5357"/>
    <w:rsid w:val="004006AD"/>
    <w:rsid w:val="0040141E"/>
    <w:rsid w:val="0040171C"/>
    <w:rsid w:val="00401DE0"/>
    <w:rsid w:val="0040293D"/>
    <w:rsid w:val="00405816"/>
    <w:rsid w:val="00407330"/>
    <w:rsid w:val="00407DC8"/>
    <w:rsid w:val="004100B3"/>
    <w:rsid w:val="00411417"/>
    <w:rsid w:val="00411A24"/>
    <w:rsid w:val="00413157"/>
    <w:rsid w:val="004135CC"/>
    <w:rsid w:val="0042096F"/>
    <w:rsid w:val="00420995"/>
    <w:rsid w:val="00422C81"/>
    <w:rsid w:val="004237B1"/>
    <w:rsid w:val="00424D5C"/>
    <w:rsid w:val="0042674E"/>
    <w:rsid w:val="00426DAF"/>
    <w:rsid w:val="00426E65"/>
    <w:rsid w:val="00427B0B"/>
    <w:rsid w:val="00431196"/>
    <w:rsid w:val="0043187C"/>
    <w:rsid w:val="00433A7F"/>
    <w:rsid w:val="004368D2"/>
    <w:rsid w:val="00440098"/>
    <w:rsid w:val="004408FD"/>
    <w:rsid w:val="00441124"/>
    <w:rsid w:val="0044210E"/>
    <w:rsid w:val="00442A92"/>
    <w:rsid w:val="00443F45"/>
    <w:rsid w:val="0044690C"/>
    <w:rsid w:val="00446DEC"/>
    <w:rsid w:val="0044701D"/>
    <w:rsid w:val="00451160"/>
    <w:rsid w:val="00451555"/>
    <w:rsid w:val="00454C81"/>
    <w:rsid w:val="00455215"/>
    <w:rsid w:val="00456715"/>
    <w:rsid w:val="00457B65"/>
    <w:rsid w:val="00460F82"/>
    <w:rsid w:val="004647DC"/>
    <w:rsid w:val="00465B7B"/>
    <w:rsid w:val="0047310F"/>
    <w:rsid w:val="004862BA"/>
    <w:rsid w:val="00486569"/>
    <w:rsid w:val="004866FD"/>
    <w:rsid w:val="00487D61"/>
    <w:rsid w:val="004921FE"/>
    <w:rsid w:val="004935C9"/>
    <w:rsid w:val="00496E12"/>
    <w:rsid w:val="004A314E"/>
    <w:rsid w:val="004A3CAC"/>
    <w:rsid w:val="004A4F91"/>
    <w:rsid w:val="004A51E5"/>
    <w:rsid w:val="004A6129"/>
    <w:rsid w:val="004A7226"/>
    <w:rsid w:val="004B0C0F"/>
    <w:rsid w:val="004B2A64"/>
    <w:rsid w:val="004B36CE"/>
    <w:rsid w:val="004B48D6"/>
    <w:rsid w:val="004B553F"/>
    <w:rsid w:val="004B6604"/>
    <w:rsid w:val="004B7162"/>
    <w:rsid w:val="004B7FE2"/>
    <w:rsid w:val="004C04F3"/>
    <w:rsid w:val="004C08A2"/>
    <w:rsid w:val="004C1631"/>
    <w:rsid w:val="004C2F2A"/>
    <w:rsid w:val="004C3E29"/>
    <w:rsid w:val="004C487F"/>
    <w:rsid w:val="004D0260"/>
    <w:rsid w:val="004D21E7"/>
    <w:rsid w:val="004D3429"/>
    <w:rsid w:val="004D6B86"/>
    <w:rsid w:val="004E2270"/>
    <w:rsid w:val="004E2E72"/>
    <w:rsid w:val="004E3CFA"/>
    <w:rsid w:val="004E71A6"/>
    <w:rsid w:val="004E7FA0"/>
    <w:rsid w:val="004F0DE9"/>
    <w:rsid w:val="004F5D48"/>
    <w:rsid w:val="004F6957"/>
    <w:rsid w:val="004F751B"/>
    <w:rsid w:val="005071EB"/>
    <w:rsid w:val="0051021B"/>
    <w:rsid w:val="00510307"/>
    <w:rsid w:val="00511008"/>
    <w:rsid w:val="00511B5E"/>
    <w:rsid w:val="00512287"/>
    <w:rsid w:val="0051466B"/>
    <w:rsid w:val="00515D81"/>
    <w:rsid w:val="00517030"/>
    <w:rsid w:val="005172F2"/>
    <w:rsid w:val="00522B17"/>
    <w:rsid w:val="00532C0B"/>
    <w:rsid w:val="0053334A"/>
    <w:rsid w:val="005349B2"/>
    <w:rsid w:val="005358CA"/>
    <w:rsid w:val="005364B4"/>
    <w:rsid w:val="00536A13"/>
    <w:rsid w:val="00537688"/>
    <w:rsid w:val="00542C8E"/>
    <w:rsid w:val="00543A6F"/>
    <w:rsid w:val="00544403"/>
    <w:rsid w:val="0054447A"/>
    <w:rsid w:val="00545782"/>
    <w:rsid w:val="0054652B"/>
    <w:rsid w:val="00551629"/>
    <w:rsid w:val="00552453"/>
    <w:rsid w:val="00554041"/>
    <w:rsid w:val="005560B2"/>
    <w:rsid w:val="00556C13"/>
    <w:rsid w:val="005576CD"/>
    <w:rsid w:val="00560C40"/>
    <w:rsid w:val="00562B33"/>
    <w:rsid w:val="00564E30"/>
    <w:rsid w:val="00567874"/>
    <w:rsid w:val="005712B0"/>
    <w:rsid w:val="00571E8B"/>
    <w:rsid w:val="00573E52"/>
    <w:rsid w:val="005744BA"/>
    <w:rsid w:val="0057713B"/>
    <w:rsid w:val="005804FB"/>
    <w:rsid w:val="005850DC"/>
    <w:rsid w:val="00585568"/>
    <w:rsid w:val="00587EDE"/>
    <w:rsid w:val="0059115D"/>
    <w:rsid w:val="00591BEB"/>
    <w:rsid w:val="00592E3E"/>
    <w:rsid w:val="00593D70"/>
    <w:rsid w:val="0059511A"/>
    <w:rsid w:val="005973AE"/>
    <w:rsid w:val="005A0AEF"/>
    <w:rsid w:val="005A1DA3"/>
    <w:rsid w:val="005A5BC7"/>
    <w:rsid w:val="005A7E9D"/>
    <w:rsid w:val="005B05E2"/>
    <w:rsid w:val="005B10D1"/>
    <w:rsid w:val="005B43B9"/>
    <w:rsid w:val="005B612C"/>
    <w:rsid w:val="005B67F1"/>
    <w:rsid w:val="005B7040"/>
    <w:rsid w:val="005C01DA"/>
    <w:rsid w:val="005C0E4A"/>
    <w:rsid w:val="005C4D08"/>
    <w:rsid w:val="005C4FB3"/>
    <w:rsid w:val="005C504F"/>
    <w:rsid w:val="005C5477"/>
    <w:rsid w:val="005C65FC"/>
    <w:rsid w:val="005C7297"/>
    <w:rsid w:val="005D2EBF"/>
    <w:rsid w:val="005D3C93"/>
    <w:rsid w:val="005D475B"/>
    <w:rsid w:val="005D6A52"/>
    <w:rsid w:val="005D6ACB"/>
    <w:rsid w:val="005D6C94"/>
    <w:rsid w:val="005D730F"/>
    <w:rsid w:val="005D75A2"/>
    <w:rsid w:val="005D767F"/>
    <w:rsid w:val="005E0EB6"/>
    <w:rsid w:val="005E1417"/>
    <w:rsid w:val="005E367F"/>
    <w:rsid w:val="005E36B5"/>
    <w:rsid w:val="005E386E"/>
    <w:rsid w:val="005E4F7A"/>
    <w:rsid w:val="005E696E"/>
    <w:rsid w:val="005E711D"/>
    <w:rsid w:val="005F04C4"/>
    <w:rsid w:val="005F069F"/>
    <w:rsid w:val="006002BA"/>
    <w:rsid w:val="00600A3D"/>
    <w:rsid w:val="00606DC9"/>
    <w:rsid w:val="006076D4"/>
    <w:rsid w:val="006079A3"/>
    <w:rsid w:val="00607B67"/>
    <w:rsid w:val="006116B9"/>
    <w:rsid w:val="00611B98"/>
    <w:rsid w:val="0061307B"/>
    <w:rsid w:val="00613B3C"/>
    <w:rsid w:val="00614A65"/>
    <w:rsid w:val="00615056"/>
    <w:rsid w:val="006153BD"/>
    <w:rsid w:val="00617444"/>
    <w:rsid w:val="00620E74"/>
    <w:rsid w:val="006226F8"/>
    <w:rsid w:val="00623EB9"/>
    <w:rsid w:val="00624B22"/>
    <w:rsid w:val="006269EE"/>
    <w:rsid w:val="00633BC9"/>
    <w:rsid w:val="00634272"/>
    <w:rsid w:val="00634B1C"/>
    <w:rsid w:val="0063588A"/>
    <w:rsid w:val="00640391"/>
    <w:rsid w:val="00641189"/>
    <w:rsid w:val="00641232"/>
    <w:rsid w:val="0064130C"/>
    <w:rsid w:val="00641329"/>
    <w:rsid w:val="006414E9"/>
    <w:rsid w:val="00643F32"/>
    <w:rsid w:val="00644365"/>
    <w:rsid w:val="00644C12"/>
    <w:rsid w:val="00644F4A"/>
    <w:rsid w:val="00645961"/>
    <w:rsid w:val="0064762C"/>
    <w:rsid w:val="00651BC6"/>
    <w:rsid w:val="0065305A"/>
    <w:rsid w:val="00654AF4"/>
    <w:rsid w:val="006557B8"/>
    <w:rsid w:val="00656855"/>
    <w:rsid w:val="00657F4D"/>
    <w:rsid w:val="00660E2E"/>
    <w:rsid w:val="00661966"/>
    <w:rsid w:val="00661CC9"/>
    <w:rsid w:val="00663FF4"/>
    <w:rsid w:val="00667350"/>
    <w:rsid w:val="00671A62"/>
    <w:rsid w:val="00672C84"/>
    <w:rsid w:val="00674604"/>
    <w:rsid w:val="0067608F"/>
    <w:rsid w:val="0068062E"/>
    <w:rsid w:val="00684C3D"/>
    <w:rsid w:val="00690BA3"/>
    <w:rsid w:val="00690BF0"/>
    <w:rsid w:val="006920BA"/>
    <w:rsid w:val="00693382"/>
    <w:rsid w:val="00693B33"/>
    <w:rsid w:val="006974BE"/>
    <w:rsid w:val="0069796B"/>
    <w:rsid w:val="006A1923"/>
    <w:rsid w:val="006A2FF3"/>
    <w:rsid w:val="006A3109"/>
    <w:rsid w:val="006A7F8F"/>
    <w:rsid w:val="006B182D"/>
    <w:rsid w:val="006B2041"/>
    <w:rsid w:val="006B49BE"/>
    <w:rsid w:val="006B588E"/>
    <w:rsid w:val="006B7C5C"/>
    <w:rsid w:val="006C0184"/>
    <w:rsid w:val="006C0B58"/>
    <w:rsid w:val="006C0FC0"/>
    <w:rsid w:val="006C29F9"/>
    <w:rsid w:val="006C2EF4"/>
    <w:rsid w:val="006C36EF"/>
    <w:rsid w:val="006C486D"/>
    <w:rsid w:val="006D22B6"/>
    <w:rsid w:val="006D2C12"/>
    <w:rsid w:val="006E0947"/>
    <w:rsid w:val="006E0E4C"/>
    <w:rsid w:val="006E39FC"/>
    <w:rsid w:val="006E4567"/>
    <w:rsid w:val="006E56E0"/>
    <w:rsid w:val="006E5D75"/>
    <w:rsid w:val="006F1D16"/>
    <w:rsid w:val="006F4945"/>
    <w:rsid w:val="006F601F"/>
    <w:rsid w:val="007004B8"/>
    <w:rsid w:val="007004F3"/>
    <w:rsid w:val="00701933"/>
    <w:rsid w:val="00704DF1"/>
    <w:rsid w:val="0070516E"/>
    <w:rsid w:val="00705B88"/>
    <w:rsid w:val="00707563"/>
    <w:rsid w:val="007077FB"/>
    <w:rsid w:val="00707F1A"/>
    <w:rsid w:val="00711479"/>
    <w:rsid w:val="00712F6C"/>
    <w:rsid w:val="0071364A"/>
    <w:rsid w:val="00715749"/>
    <w:rsid w:val="00716344"/>
    <w:rsid w:val="00716AD7"/>
    <w:rsid w:val="00720B80"/>
    <w:rsid w:val="0072290F"/>
    <w:rsid w:val="007250D1"/>
    <w:rsid w:val="00726459"/>
    <w:rsid w:val="00730447"/>
    <w:rsid w:val="00730884"/>
    <w:rsid w:val="00730B6B"/>
    <w:rsid w:val="00732141"/>
    <w:rsid w:val="0073350B"/>
    <w:rsid w:val="00735CEB"/>
    <w:rsid w:val="00737B18"/>
    <w:rsid w:val="00737F60"/>
    <w:rsid w:val="007414DC"/>
    <w:rsid w:val="00742646"/>
    <w:rsid w:val="00743988"/>
    <w:rsid w:val="0074570A"/>
    <w:rsid w:val="007513EE"/>
    <w:rsid w:val="00755F9B"/>
    <w:rsid w:val="007572E1"/>
    <w:rsid w:val="00761FF8"/>
    <w:rsid w:val="00762C80"/>
    <w:rsid w:val="00764062"/>
    <w:rsid w:val="00765437"/>
    <w:rsid w:val="00772152"/>
    <w:rsid w:val="00772414"/>
    <w:rsid w:val="0077483A"/>
    <w:rsid w:val="0077484C"/>
    <w:rsid w:val="007752D5"/>
    <w:rsid w:val="00775DDE"/>
    <w:rsid w:val="00777469"/>
    <w:rsid w:val="00782550"/>
    <w:rsid w:val="00782600"/>
    <w:rsid w:val="00786231"/>
    <w:rsid w:val="00787409"/>
    <w:rsid w:val="0079055B"/>
    <w:rsid w:val="007914BF"/>
    <w:rsid w:val="00792CE5"/>
    <w:rsid w:val="00794D3F"/>
    <w:rsid w:val="007956F3"/>
    <w:rsid w:val="007970E1"/>
    <w:rsid w:val="007A00C1"/>
    <w:rsid w:val="007A203C"/>
    <w:rsid w:val="007A5210"/>
    <w:rsid w:val="007B168C"/>
    <w:rsid w:val="007B39C9"/>
    <w:rsid w:val="007B3F45"/>
    <w:rsid w:val="007B7AEE"/>
    <w:rsid w:val="007C4746"/>
    <w:rsid w:val="007C47C1"/>
    <w:rsid w:val="007C4E9B"/>
    <w:rsid w:val="007D1DAD"/>
    <w:rsid w:val="007D2512"/>
    <w:rsid w:val="007D271D"/>
    <w:rsid w:val="007D3F17"/>
    <w:rsid w:val="007D46C9"/>
    <w:rsid w:val="007D6C9F"/>
    <w:rsid w:val="007D75F6"/>
    <w:rsid w:val="007E2B2F"/>
    <w:rsid w:val="007E41E1"/>
    <w:rsid w:val="007E430A"/>
    <w:rsid w:val="007E5A2C"/>
    <w:rsid w:val="007E7FBF"/>
    <w:rsid w:val="007F18CB"/>
    <w:rsid w:val="007F1D25"/>
    <w:rsid w:val="007F1D86"/>
    <w:rsid w:val="007F3342"/>
    <w:rsid w:val="007F3701"/>
    <w:rsid w:val="007F423C"/>
    <w:rsid w:val="007F44C4"/>
    <w:rsid w:val="007F63E8"/>
    <w:rsid w:val="00800697"/>
    <w:rsid w:val="00800B87"/>
    <w:rsid w:val="0080286D"/>
    <w:rsid w:val="00803277"/>
    <w:rsid w:val="00803572"/>
    <w:rsid w:val="008045C7"/>
    <w:rsid w:val="00804626"/>
    <w:rsid w:val="00805882"/>
    <w:rsid w:val="00807F1F"/>
    <w:rsid w:val="008118FD"/>
    <w:rsid w:val="00812DAF"/>
    <w:rsid w:val="00812F03"/>
    <w:rsid w:val="00815883"/>
    <w:rsid w:val="008179D5"/>
    <w:rsid w:val="008244C3"/>
    <w:rsid w:val="00827CD1"/>
    <w:rsid w:val="00832279"/>
    <w:rsid w:val="00837BB7"/>
    <w:rsid w:val="00837D3A"/>
    <w:rsid w:val="008400D2"/>
    <w:rsid w:val="0084106D"/>
    <w:rsid w:val="00842702"/>
    <w:rsid w:val="008435C2"/>
    <w:rsid w:val="00846A51"/>
    <w:rsid w:val="00846F95"/>
    <w:rsid w:val="008546CB"/>
    <w:rsid w:val="00855186"/>
    <w:rsid w:val="00855810"/>
    <w:rsid w:val="00855BDC"/>
    <w:rsid w:val="00856EFC"/>
    <w:rsid w:val="00857056"/>
    <w:rsid w:val="0085744D"/>
    <w:rsid w:val="00861E75"/>
    <w:rsid w:val="00866A70"/>
    <w:rsid w:val="008717B2"/>
    <w:rsid w:val="00874532"/>
    <w:rsid w:val="00874DA9"/>
    <w:rsid w:val="00876510"/>
    <w:rsid w:val="00876871"/>
    <w:rsid w:val="008778BA"/>
    <w:rsid w:val="0088045F"/>
    <w:rsid w:val="00883391"/>
    <w:rsid w:val="00885EDA"/>
    <w:rsid w:val="00886A86"/>
    <w:rsid w:val="00886E47"/>
    <w:rsid w:val="00894E4E"/>
    <w:rsid w:val="008A0330"/>
    <w:rsid w:val="008A09D9"/>
    <w:rsid w:val="008A35EF"/>
    <w:rsid w:val="008A4096"/>
    <w:rsid w:val="008A4FE8"/>
    <w:rsid w:val="008A6CC5"/>
    <w:rsid w:val="008B22E7"/>
    <w:rsid w:val="008B5F02"/>
    <w:rsid w:val="008C0BEE"/>
    <w:rsid w:val="008C0CB7"/>
    <w:rsid w:val="008C7334"/>
    <w:rsid w:val="008C79A7"/>
    <w:rsid w:val="008C7C4F"/>
    <w:rsid w:val="008D0A0E"/>
    <w:rsid w:val="008D2902"/>
    <w:rsid w:val="008D3030"/>
    <w:rsid w:val="008E1E1D"/>
    <w:rsid w:val="008E2ADF"/>
    <w:rsid w:val="008E4D5F"/>
    <w:rsid w:val="008E7366"/>
    <w:rsid w:val="008F3D61"/>
    <w:rsid w:val="008F4E0D"/>
    <w:rsid w:val="008F5FA5"/>
    <w:rsid w:val="008F68A2"/>
    <w:rsid w:val="008F725A"/>
    <w:rsid w:val="008F7791"/>
    <w:rsid w:val="0090600A"/>
    <w:rsid w:val="00906E87"/>
    <w:rsid w:val="009131AD"/>
    <w:rsid w:val="00913682"/>
    <w:rsid w:val="0091537C"/>
    <w:rsid w:val="00921A81"/>
    <w:rsid w:val="00921C00"/>
    <w:rsid w:val="00923BDA"/>
    <w:rsid w:val="00924640"/>
    <w:rsid w:val="00925C3D"/>
    <w:rsid w:val="00926471"/>
    <w:rsid w:val="009313E0"/>
    <w:rsid w:val="0093214A"/>
    <w:rsid w:val="009327C0"/>
    <w:rsid w:val="00933264"/>
    <w:rsid w:val="00934292"/>
    <w:rsid w:val="00934A14"/>
    <w:rsid w:val="00934DC8"/>
    <w:rsid w:val="0093597C"/>
    <w:rsid w:val="00935C79"/>
    <w:rsid w:val="009404AB"/>
    <w:rsid w:val="00941866"/>
    <w:rsid w:val="00944576"/>
    <w:rsid w:val="00944837"/>
    <w:rsid w:val="009476FD"/>
    <w:rsid w:val="00947EBB"/>
    <w:rsid w:val="00951A93"/>
    <w:rsid w:val="0095295E"/>
    <w:rsid w:val="00952E11"/>
    <w:rsid w:val="00954D63"/>
    <w:rsid w:val="009569CF"/>
    <w:rsid w:val="00960913"/>
    <w:rsid w:val="009621AC"/>
    <w:rsid w:val="00965495"/>
    <w:rsid w:val="0096720A"/>
    <w:rsid w:val="009672DD"/>
    <w:rsid w:val="00971216"/>
    <w:rsid w:val="00971353"/>
    <w:rsid w:val="00971664"/>
    <w:rsid w:val="00971B5B"/>
    <w:rsid w:val="0097432D"/>
    <w:rsid w:val="00976197"/>
    <w:rsid w:val="009775DA"/>
    <w:rsid w:val="00980645"/>
    <w:rsid w:val="009808C5"/>
    <w:rsid w:val="00983785"/>
    <w:rsid w:val="00987ECC"/>
    <w:rsid w:val="00992FAB"/>
    <w:rsid w:val="00994DE4"/>
    <w:rsid w:val="00996D6D"/>
    <w:rsid w:val="009A0631"/>
    <w:rsid w:val="009A0F68"/>
    <w:rsid w:val="009A337C"/>
    <w:rsid w:val="009A6E48"/>
    <w:rsid w:val="009B3AFE"/>
    <w:rsid w:val="009B3CF7"/>
    <w:rsid w:val="009B5125"/>
    <w:rsid w:val="009C0AA8"/>
    <w:rsid w:val="009C2F7D"/>
    <w:rsid w:val="009D0651"/>
    <w:rsid w:val="009D1E75"/>
    <w:rsid w:val="009D241A"/>
    <w:rsid w:val="009D3FE5"/>
    <w:rsid w:val="009D78D2"/>
    <w:rsid w:val="009E017E"/>
    <w:rsid w:val="009E1AFD"/>
    <w:rsid w:val="009E1FB9"/>
    <w:rsid w:val="009E20CA"/>
    <w:rsid w:val="009E22FE"/>
    <w:rsid w:val="009E232B"/>
    <w:rsid w:val="009E7003"/>
    <w:rsid w:val="009E709D"/>
    <w:rsid w:val="009E7431"/>
    <w:rsid w:val="009F0188"/>
    <w:rsid w:val="009F1BF7"/>
    <w:rsid w:val="009F3716"/>
    <w:rsid w:val="009F49FA"/>
    <w:rsid w:val="009F64E6"/>
    <w:rsid w:val="00A00000"/>
    <w:rsid w:val="00A00AC4"/>
    <w:rsid w:val="00A0108F"/>
    <w:rsid w:val="00A01459"/>
    <w:rsid w:val="00A018F0"/>
    <w:rsid w:val="00A01929"/>
    <w:rsid w:val="00A03CC2"/>
    <w:rsid w:val="00A03DED"/>
    <w:rsid w:val="00A10988"/>
    <w:rsid w:val="00A12346"/>
    <w:rsid w:val="00A12B19"/>
    <w:rsid w:val="00A12FB3"/>
    <w:rsid w:val="00A15AA1"/>
    <w:rsid w:val="00A205EB"/>
    <w:rsid w:val="00A20722"/>
    <w:rsid w:val="00A20DB3"/>
    <w:rsid w:val="00A20F37"/>
    <w:rsid w:val="00A21B06"/>
    <w:rsid w:val="00A228E0"/>
    <w:rsid w:val="00A231AE"/>
    <w:rsid w:val="00A25F07"/>
    <w:rsid w:val="00A315F8"/>
    <w:rsid w:val="00A316CD"/>
    <w:rsid w:val="00A327F8"/>
    <w:rsid w:val="00A35C3F"/>
    <w:rsid w:val="00A41B61"/>
    <w:rsid w:val="00A45BBB"/>
    <w:rsid w:val="00A500C3"/>
    <w:rsid w:val="00A50AB3"/>
    <w:rsid w:val="00A5126F"/>
    <w:rsid w:val="00A51FFE"/>
    <w:rsid w:val="00A5272F"/>
    <w:rsid w:val="00A54F89"/>
    <w:rsid w:val="00A57C42"/>
    <w:rsid w:val="00A57C6D"/>
    <w:rsid w:val="00A61CD1"/>
    <w:rsid w:val="00A62B2B"/>
    <w:rsid w:val="00A65D5E"/>
    <w:rsid w:val="00A73EE4"/>
    <w:rsid w:val="00A75277"/>
    <w:rsid w:val="00A75408"/>
    <w:rsid w:val="00A8481D"/>
    <w:rsid w:val="00A84F92"/>
    <w:rsid w:val="00A862B8"/>
    <w:rsid w:val="00A924E3"/>
    <w:rsid w:val="00A943B3"/>
    <w:rsid w:val="00AA04E4"/>
    <w:rsid w:val="00AA11EE"/>
    <w:rsid w:val="00AA233C"/>
    <w:rsid w:val="00AA39EE"/>
    <w:rsid w:val="00AA70E5"/>
    <w:rsid w:val="00AB1404"/>
    <w:rsid w:val="00AB18A5"/>
    <w:rsid w:val="00AB2977"/>
    <w:rsid w:val="00AB2D5D"/>
    <w:rsid w:val="00AB2D69"/>
    <w:rsid w:val="00AB4767"/>
    <w:rsid w:val="00AB4B98"/>
    <w:rsid w:val="00AB5C32"/>
    <w:rsid w:val="00AB5FCB"/>
    <w:rsid w:val="00AC2455"/>
    <w:rsid w:val="00AC6C60"/>
    <w:rsid w:val="00AD01A0"/>
    <w:rsid w:val="00AD688E"/>
    <w:rsid w:val="00AD7650"/>
    <w:rsid w:val="00AE326F"/>
    <w:rsid w:val="00AE3F20"/>
    <w:rsid w:val="00AE5BA7"/>
    <w:rsid w:val="00AE5C31"/>
    <w:rsid w:val="00AE66FE"/>
    <w:rsid w:val="00AF10F7"/>
    <w:rsid w:val="00AF11DD"/>
    <w:rsid w:val="00AF5F3A"/>
    <w:rsid w:val="00B004A2"/>
    <w:rsid w:val="00B00FDC"/>
    <w:rsid w:val="00B011C7"/>
    <w:rsid w:val="00B011E0"/>
    <w:rsid w:val="00B0231B"/>
    <w:rsid w:val="00B0257B"/>
    <w:rsid w:val="00B15B84"/>
    <w:rsid w:val="00B17504"/>
    <w:rsid w:val="00B20800"/>
    <w:rsid w:val="00B260B7"/>
    <w:rsid w:val="00B2649C"/>
    <w:rsid w:val="00B30B42"/>
    <w:rsid w:val="00B31165"/>
    <w:rsid w:val="00B32EEF"/>
    <w:rsid w:val="00B33BC8"/>
    <w:rsid w:val="00B346C2"/>
    <w:rsid w:val="00B36DD5"/>
    <w:rsid w:val="00B3731B"/>
    <w:rsid w:val="00B50532"/>
    <w:rsid w:val="00B51BF5"/>
    <w:rsid w:val="00B51D55"/>
    <w:rsid w:val="00B51E3D"/>
    <w:rsid w:val="00B54F4F"/>
    <w:rsid w:val="00B55201"/>
    <w:rsid w:val="00B55715"/>
    <w:rsid w:val="00B572A3"/>
    <w:rsid w:val="00B5735D"/>
    <w:rsid w:val="00B607E6"/>
    <w:rsid w:val="00B60F10"/>
    <w:rsid w:val="00B628C0"/>
    <w:rsid w:val="00B62BF1"/>
    <w:rsid w:val="00B632D9"/>
    <w:rsid w:val="00B65969"/>
    <w:rsid w:val="00B66CEC"/>
    <w:rsid w:val="00B70854"/>
    <w:rsid w:val="00B72A62"/>
    <w:rsid w:val="00B74203"/>
    <w:rsid w:val="00B75AD7"/>
    <w:rsid w:val="00B77986"/>
    <w:rsid w:val="00B800F0"/>
    <w:rsid w:val="00B802E7"/>
    <w:rsid w:val="00B83A2E"/>
    <w:rsid w:val="00B83C0F"/>
    <w:rsid w:val="00B84230"/>
    <w:rsid w:val="00B84A0F"/>
    <w:rsid w:val="00B8509D"/>
    <w:rsid w:val="00B8737E"/>
    <w:rsid w:val="00B931E9"/>
    <w:rsid w:val="00B9629B"/>
    <w:rsid w:val="00B969BA"/>
    <w:rsid w:val="00B97589"/>
    <w:rsid w:val="00B97B12"/>
    <w:rsid w:val="00BB1ED0"/>
    <w:rsid w:val="00BB45E2"/>
    <w:rsid w:val="00BB5347"/>
    <w:rsid w:val="00BB5E81"/>
    <w:rsid w:val="00BC1FF3"/>
    <w:rsid w:val="00BC2C83"/>
    <w:rsid w:val="00BC3A66"/>
    <w:rsid w:val="00BC3CE7"/>
    <w:rsid w:val="00BC5423"/>
    <w:rsid w:val="00BD22C0"/>
    <w:rsid w:val="00BD282C"/>
    <w:rsid w:val="00BD3608"/>
    <w:rsid w:val="00BD42C1"/>
    <w:rsid w:val="00BD60EB"/>
    <w:rsid w:val="00BD70E1"/>
    <w:rsid w:val="00BD718D"/>
    <w:rsid w:val="00BE26EA"/>
    <w:rsid w:val="00BE37BD"/>
    <w:rsid w:val="00BE3C4A"/>
    <w:rsid w:val="00BE4D1A"/>
    <w:rsid w:val="00BE6D15"/>
    <w:rsid w:val="00BF08C7"/>
    <w:rsid w:val="00BF0BDC"/>
    <w:rsid w:val="00BF2351"/>
    <w:rsid w:val="00BF3129"/>
    <w:rsid w:val="00BF33CB"/>
    <w:rsid w:val="00BF62AF"/>
    <w:rsid w:val="00BF745D"/>
    <w:rsid w:val="00C00C00"/>
    <w:rsid w:val="00C04FA1"/>
    <w:rsid w:val="00C07FDC"/>
    <w:rsid w:val="00C14680"/>
    <w:rsid w:val="00C14F91"/>
    <w:rsid w:val="00C15ED1"/>
    <w:rsid w:val="00C1720B"/>
    <w:rsid w:val="00C2573A"/>
    <w:rsid w:val="00C26F69"/>
    <w:rsid w:val="00C3045D"/>
    <w:rsid w:val="00C3149B"/>
    <w:rsid w:val="00C34D1E"/>
    <w:rsid w:val="00C356A7"/>
    <w:rsid w:val="00C36157"/>
    <w:rsid w:val="00C37985"/>
    <w:rsid w:val="00C43BB3"/>
    <w:rsid w:val="00C44875"/>
    <w:rsid w:val="00C44FB1"/>
    <w:rsid w:val="00C54583"/>
    <w:rsid w:val="00C557CB"/>
    <w:rsid w:val="00C56B68"/>
    <w:rsid w:val="00C60C7D"/>
    <w:rsid w:val="00C610CF"/>
    <w:rsid w:val="00C63164"/>
    <w:rsid w:val="00C64D68"/>
    <w:rsid w:val="00C65CAB"/>
    <w:rsid w:val="00C65CF1"/>
    <w:rsid w:val="00C668F6"/>
    <w:rsid w:val="00C70069"/>
    <w:rsid w:val="00C708B1"/>
    <w:rsid w:val="00C71BB9"/>
    <w:rsid w:val="00C73F99"/>
    <w:rsid w:val="00C743C7"/>
    <w:rsid w:val="00C75FA5"/>
    <w:rsid w:val="00C76179"/>
    <w:rsid w:val="00C823EA"/>
    <w:rsid w:val="00C835C5"/>
    <w:rsid w:val="00C85859"/>
    <w:rsid w:val="00C86252"/>
    <w:rsid w:val="00C86C4C"/>
    <w:rsid w:val="00C914A6"/>
    <w:rsid w:val="00C91F61"/>
    <w:rsid w:val="00C9275E"/>
    <w:rsid w:val="00C92A73"/>
    <w:rsid w:val="00C92FCE"/>
    <w:rsid w:val="00C93881"/>
    <w:rsid w:val="00C9391E"/>
    <w:rsid w:val="00C9518E"/>
    <w:rsid w:val="00C96218"/>
    <w:rsid w:val="00CA1EE8"/>
    <w:rsid w:val="00CA402B"/>
    <w:rsid w:val="00CA44C2"/>
    <w:rsid w:val="00CA7C5C"/>
    <w:rsid w:val="00CA7FFE"/>
    <w:rsid w:val="00CB169A"/>
    <w:rsid w:val="00CB384C"/>
    <w:rsid w:val="00CB3852"/>
    <w:rsid w:val="00CB3E77"/>
    <w:rsid w:val="00CB425E"/>
    <w:rsid w:val="00CB4873"/>
    <w:rsid w:val="00CB497A"/>
    <w:rsid w:val="00CB758D"/>
    <w:rsid w:val="00CC114C"/>
    <w:rsid w:val="00CC3278"/>
    <w:rsid w:val="00CC49D9"/>
    <w:rsid w:val="00CC69FA"/>
    <w:rsid w:val="00CC6A57"/>
    <w:rsid w:val="00CD0085"/>
    <w:rsid w:val="00CD202F"/>
    <w:rsid w:val="00CD39F7"/>
    <w:rsid w:val="00CD57A7"/>
    <w:rsid w:val="00CD5BB4"/>
    <w:rsid w:val="00CE0B7E"/>
    <w:rsid w:val="00CE1045"/>
    <w:rsid w:val="00CE26A9"/>
    <w:rsid w:val="00CE2D02"/>
    <w:rsid w:val="00CE549A"/>
    <w:rsid w:val="00CE6761"/>
    <w:rsid w:val="00CF041B"/>
    <w:rsid w:val="00CF0BCD"/>
    <w:rsid w:val="00CF4465"/>
    <w:rsid w:val="00CF4CEA"/>
    <w:rsid w:val="00CF6FFE"/>
    <w:rsid w:val="00D00504"/>
    <w:rsid w:val="00D01726"/>
    <w:rsid w:val="00D038C7"/>
    <w:rsid w:val="00D03A19"/>
    <w:rsid w:val="00D055AD"/>
    <w:rsid w:val="00D06181"/>
    <w:rsid w:val="00D07BBA"/>
    <w:rsid w:val="00D106D2"/>
    <w:rsid w:val="00D12736"/>
    <w:rsid w:val="00D13CDC"/>
    <w:rsid w:val="00D13E3B"/>
    <w:rsid w:val="00D14D77"/>
    <w:rsid w:val="00D23AC5"/>
    <w:rsid w:val="00D249C5"/>
    <w:rsid w:val="00D27521"/>
    <w:rsid w:val="00D30018"/>
    <w:rsid w:val="00D3012B"/>
    <w:rsid w:val="00D30D2A"/>
    <w:rsid w:val="00D31D5C"/>
    <w:rsid w:val="00D332AB"/>
    <w:rsid w:val="00D33617"/>
    <w:rsid w:val="00D34819"/>
    <w:rsid w:val="00D359D3"/>
    <w:rsid w:val="00D37E81"/>
    <w:rsid w:val="00D420AE"/>
    <w:rsid w:val="00D432D0"/>
    <w:rsid w:val="00D4678A"/>
    <w:rsid w:val="00D46870"/>
    <w:rsid w:val="00D5666A"/>
    <w:rsid w:val="00D625EC"/>
    <w:rsid w:val="00D62B35"/>
    <w:rsid w:val="00D63B00"/>
    <w:rsid w:val="00D71A41"/>
    <w:rsid w:val="00D724A9"/>
    <w:rsid w:val="00D7338A"/>
    <w:rsid w:val="00D74166"/>
    <w:rsid w:val="00D74F0E"/>
    <w:rsid w:val="00D77D99"/>
    <w:rsid w:val="00D84937"/>
    <w:rsid w:val="00D85060"/>
    <w:rsid w:val="00D86947"/>
    <w:rsid w:val="00D870E5"/>
    <w:rsid w:val="00D870FC"/>
    <w:rsid w:val="00D872D6"/>
    <w:rsid w:val="00D87915"/>
    <w:rsid w:val="00D90F9C"/>
    <w:rsid w:val="00D92503"/>
    <w:rsid w:val="00D9776B"/>
    <w:rsid w:val="00D977A9"/>
    <w:rsid w:val="00DA1849"/>
    <w:rsid w:val="00DA1A83"/>
    <w:rsid w:val="00DA2E2A"/>
    <w:rsid w:val="00DA347A"/>
    <w:rsid w:val="00DA469A"/>
    <w:rsid w:val="00DA5D3C"/>
    <w:rsid w:val="00DA60E8"/>
    <w:rsid w:val="00DA6B05"/>
    <w:rsid w:val="00DB2BCE"/>
    <w:rsid w:val="00DB58D1"/>
    <w:rsid w:val="00DB6301"/>
    <w:rsid w:val="00DC0C0C"/>
    <w:rsid w:val="00DC38D0"/>
    <w:rsid w:val="00DC65D0"/>
    <w:rsid w:val="00DC772D"/>
    <w:rsid w:val="00DD154B"/>
    <w:rsid w:val="00DD157B"/>
    <w:rsid w:val="00DD1795"/>
    <w:rsid w:val="00DD56FC"/>
    <w:rsid w:val="00DE0306"/>
    <w:rsid w:val="00DE333E"/>
    <w:rsid w:val="00DE3351"/>
    <w:rsid w:val="00DE34D8"/>
    <w:rsid w:val="00DE4DC5"/>
    <w:rsid w:val="00DE761C"/>
    <w:rsid w:val="00DF0D58"/>
    <w:rsid w:val="00DF6490"/>
    <w:rsid w:val="00DF68A2"/>
    <w:rsid w:val="00E03906"/>
    <w:rsid w:val="00E04D14"/>
    <w:rsid w:val="00E07C8A"/>
    <w:rsid w:val="00E10E00"/>
    <w:rsid w:val="00E10E6A"/>
    <w:rsid w:val="00E13AC5"/>
    <w:rsid w:val="00E23DD9"/>
    <w:rsid w:val="00E25661"/>
    <w:rsid w:val="00E25A0A"/>
    <w:rsid w:val="00E25B1B"/>
    <w:rsid w:val="00E27D96"/>
    <w:rsid w:val="00E320D0"/>
    <w:rsid w:val="00E32810"/>
    <w:rsid w:val="00E33F7B"/>
    <w:rsid w:val="00E340C7"/>
    <w:rsid w:val="00E350D0"/>
    <w:rsid w:val="00E35320"/>
    <w:rsid w:val="00E445E5"/>
    <w:rsid w:val="00E45108"/>
    <w:rsid w:val="00E45711"/>
    <w:rsid w:val="00E46798"/>
    <w:rsid w:val="00E50236"/>
    <w:rsid w:val="00E50C27"/>
    <w:rsid w:val="00E51D2D"/>
    <w:rsid w:val="00E53020"/>
    <w:rsid w:val="00E53A7B"/>
    <w:rsid w:val="00E61530"/>
    <w:rsid w:val="00E6423E"/>
    <w:rsid w:val="00E6483A"/>
    <w:rsid w:val="00E64945"/>
    <w:rsid w:val="00E64ACA"/>
    <w:rsid w:val="00E6604A"/>
    <w:rsid w:val="00E66BDE"/>
    <w:rsid w:val="00E67EF9"/>
    <w:rsid w:val="00E705B7"/>
    <w:rsid w:val="00E749C4"/>
    <w:rsid w:val="00E757AB"/>
    <w:rsid w:val="00E75984"/>
    <w:rsid w:val="00E833A9"/>
    <w:rsid w:val="00E845AC"/>
    <w:rsid w:val="00E84779"/>
    <w:rsid w:val="00E86E35"/>
    <w:rsid w:val="00E86F33"/>
    <w:rsid w:val="00E87B6D"/>
    <w:rsid w:val="00E901E5"/>
    <w:rsid w:val="00E92145"/>
    <w:rsid w:val="00E951CE"/>
    <w:rsid w:val="00E960C0"/>
    <w:rsid w:val="00E96C18"/>
    <w:rsid w:val="00EA1598"/>
    <w:rsid w:val="00EA38EA"/>
    <w:rsid w:val="00EA48C0"/>
    <w:rsid w:val="00EA4E21"/>
    <w:rsid w:val="00EA4F1B"/>
    <w:rsid w:val="00EA7BE0"/>
    <w:rsid w:val="00EB0998"/>
    <w:rsid w:val="00EB1925"/>
    <w:rsid w:val="00EB53D3"/>
    <w:rsid w:val="00EB6984"/>
    <w:rsid w:val="00EB7AAE"/>
    <w:rsid w:val="00EC56F2"/>
    <w:rsid w:val="00EC710C"/>
    <w:rsid w:val="00ED369A"/>
    <w:rsid w:val="00ED47A5"/>
    <w:rsid w:val="00ED4A00"/>
    <w:rsid w:val="00ED530D"/>
    <w:rsid w:val="00ED5514"/>
    <w:rsid w:val="00ED5F1B"/>
    <w:rsid w:val="00EE0C95"/>
    <w:rsid w:val="00EE5ABE"/>
    <w:rsid w:val="00EE6392"/>
    <w:rsid w:val="00EE691A"/>
    <w:rsid w:val="00EE7869"/>
    <w:rsid w:val="00EF02CB"/>
    <w:rsid w:val="00EF04CA"/>
    <w:rsid w:val="00EF3241"/>
    <w:rsid w:val="00EF4B7E"/>
    <w:rsid w:val="00EF53AB"/>
    <w:rsid w:val="00EF57FB"/>
    <w:rsid w:val="00F020BA"/>
    <w:rsid w:val="00F04980"/>
    <w:rsid w:val="00F06E39"/>
    <w:rsid w:val="00F07668"/>
    <w:rsid w:val="00F07EA7"/>
    <w:rsid w:val="00F115A1"/>
    <w:rsid w:val="00F14E77"/>
    <w:rsid w:val="00F20680"/>
    <w:rsid w:val="00F21561"/>
    <w:rsid w:val="00F2320A"/>
    <w:rsid w:val="00F23BDB"/>
    <w:rsid w:val="00F24A20"/>
    <w:rsid w:val="00F26A97"/>
    <w:rsid w:val="00F26E20"/>
    <w:rsid w:val="00F27A0E"/>
    <w:rsid w:val="00F27CF8"/>
    <w:rsid w:val="00F308E1"/>
    <w:rsid w:val="00F318C2"/>
    <w:rsid w:val="00F33D00"/>
    <w:rsid w:val="00F35BB1"/>
    <w:rsid w:val="00F366B2"/>
    <w:rsid w:val="00F37A42"/>
    <w:rsid w:val="00F407CB"/>
    <w:rsid w:val="00F40AAA"/>
    <w:rsid w:val="00F42778"/>
    <w:rsid w:val="00F475E4"/>
    <w:rsid w:val="00F53AA5"/>
    <w:rsid w:val="00F53B24"/>
    <w:rsid w:val="00F55D07"/>
    <w:rsid w:val="00F564B6"/>
    <w:rsid w:val="00F60F02"/>
    <w:rsid w:val="00F61233"/>
    <w:rsid w:val="00F61FE3"/>
    <w:rsid w:val="00F64F2E"/>
    <w:rsid w:val="00F7018D"/>
    <w:rsid w:val="00F702A5"/>
    <w:rsid w:val="00F724EC"/>
    <w:rsid w:val="00F72E25"/>
    <w:rsid w:val="00F73F27"/>
    <w:rsid w:val="00F84220"/>
    <w:rsid w:val="00F8433A"/>
    <w:rsid w:val="00F922BF"/>
    <w:rsid w:val="00F92E23"/>
    <w:rsid w:val="00F94A10"/>
    <w:rsid w:val="00F94B51"/>
    <w:rsid w:val="00F94EC8"/>
    <w:rsid w:val="00F95173"/>
    <w:rsid w:val="00F97BB0"/>
    <w:rsid w:val="00FA00F6"/>
    <w:rsid w:val="00FA03E8"/>
    <w:rsid w:val="00FA3CA9"/>
    <w:rsid w:val="00FA5507"/>
    <w:rsid w:val="00FA560A"/>
    <w:rsid w:val="00FA7799"/>
    <w:rsid w:val="00FB11EA"/>
    <w:rsid w:val="00FB3029"/>
    <w:rsid w:val="00FB4774"/>
    <w:rsid w:val="00FB5B68"/>
    <w:rsid w:val="00FB744E"/>
    <w:rsid w:val="00FC02F4"/>
    <w:rsid w:val="00FC12A4"/>
    <w:rsid w:val="00FC19FB"/>
    <w:rsid w:val="00FC419E"/>
    <w:rsid w:val="00FC44EA"/>
    <w:rsid w:val="00FC5D97"/>
    <w:rsid w:val="00FC5EAF"/>
    <w:rsid w:val="00FC6796"/>
    <w:rsid w:val="00FC6BF4"/>
    <w:rsid w:val="00FC725F"/>
    <w:rsid w:val="00FC735C"/>
    <w:rsid w:val="00FC7FE6"/>
    <w:rsid w:val="00FD0565"/>
    <w:rsid w:val="00FD1316"/>
    <w:rsid w:val="00FD32D7"/>
    <w:rsid w:val="00FD67A7"/>
    <w:rsid w:val="00FD732B"/>
    <w:rsid w:val="00FD7D3D"/>
    <w:rsid w:val="00FD7E8D"/>
    <w:rsid w:val="00FE1986"/>
    <w:rsid w:val="00FF40EA"/>
    <w:rsid w:val="00FF71AB"/>
    <w:rsid w:val="00FF73CB"/>
    <w:rsid w:val="00FF7FB1"/>
    <w:rsid w:val="036940AC"/>
    <w:rsid w:val="0604667C"/>
    <w:rsid w:val="097D6C9F"/>
    <w:rsid w:val="0EA0EB15"/>
    <w:rsid w:val="106C373C"/>
    <w:rsid w:val="12E836E8"/>
    <w:rsid w:val="13F729EF"/>
    <w:rsid w:val="1486FB57"/>
    <w:rsid w:val="1858D264"/>
    <w:rsid w:val="1AFA29B4"/>
    <w:rsid w:val="24EDE85F"/>
    <w:rsid w:val="277FCF3C"/>
    <w:rsid w:val="27B2D4CF"/>
    <w:rsid w:val="27D8FE83"/>
    <w:rsid w:val="35608595"/>
    <w:rsid w:val="356AE43A"/>
    <w:rsid w:val="35AE0624"/>
    <w:rsid w:val="3D23B1B1"/>
    <w:rsid w:val="3EA0B88B"/>
    <w:rsid w:val="3F192684"/>
    <w:rsid w:val="42524CC8"/>
    <w:rsid w:val="48459123"/>
    <w:rsid w:val="48C1AB1C"/>
    <w:rsid w:val="4E5017C7"/>
    <w:rsid w:val="4FBAF07F"/>
    <w:rsid w:val="53048F5B"/>
    <w:rsid w:val="533585D7"/>
    <w:rsid w:val="56FD61C8"/>
    <w:rsid w:val="58C9D517"/>
    <w:rsid w:val="5DDCBC3C"/>
    <w:rsid w:val="6075C7B8"/>
    <w:rsid w:val="665BBC17"/>
    <w:rsid w:val="68C12864"/>
    <w:rsid w:val="6DF5FA40"/>
    <w:rsid w:val="717BC3B4"/>
    <w:rsid w:val="75852D96"/>
    <w:rsid w:val="7A82D026"/>
    <w:rsid w:val="7AB981B9"/>
    <w:rsid w:val="7BD754FD"/>
    <w:rsid w:val="7C6971EC"/>
    <w:rsid w:val="7E9C8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AEDE"/>
  <w15:chartTrackingRefBased/>
  <w15:docId w15:val="{DD47CA5C-D685-49A3-A88F-448330EC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E6"/>
  </w:style>
  <w:style w:type="paragraph" w:styleId="Heading1">
    <w:name w:val="heading 1"/>
    <w:basedOn w:val="Normal"/>
    <w:next w:val="Normal"/>
    <w:link w:val="Heading1Char"/>
    <w:uiPriority w:val="9"/>
    <w:qFormat/>
    <w:rsid w:val="008C0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5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532"/>
    <w:pPr>
      <w:keepNext/>
      <w:keepLines/>
      <w:spacing w:before="40"/>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unhideWhenUsed/>
    <w:qFormat/>
    <w:rsid w:val="00E951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6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6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0B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0BEE"/>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C0BEE"/>
    <w:pPr>
      <w:spacing w:before="120"/>
    </w:pPr>
    <w:rPr>
      <w:rFonts w:cstheme="minorHAnsi"/>
      <w:b/>
      <w:bCs/>
      <w:i/>
      <w:iCs/>
    </w:rPr>
  </w:style>
  <w:style w:type="paragraph" w:styleId="TOC2">
    <w:name w:val="toc 2"/>
    <w:basedOn w:val="Normal"/>
    <w:next w:val="Normal"/>
    <w:autoRedefine/>
    <w:uiPriority w:val="39"/>
    <w:unhideWhenUsed/>
    <w:rsid w:val="008C0BEE"/>
    <w:pPr>
      <w:spacing w:before="120"/>
      <w:ind w:left="240"/>
    </w:pPr>
    <w:rPr>
      <w:rFonts w:cstheme="minorHAnsi"/>
      <w:b/>
      <w:bCs/>
      <w:sz w:val="22"/>
      <w:szCs w:val="22"/>
    </w:rPr>
  </w:style>
  <w:style w:type="paragraph" w:styleId="TOC3">
    <w:name w:val="toc 3"/>
    <w:basedOn w:val="Normal"/>
    <w:next w:val="Normal"/>
    <w:autoRedefine/>
    <w:uiPriority w:val="39"/>
    <w:unhideWhenUsed/>
    <w:rsid w:val="008C0BEE"/>
    <w:pPr>
      <w:ind w:left="480"/>
    </w:pPr>
    <w:rPr>
      <w:rFonts w:cstheme="minorHAnsi"/>
      <w:sz w:val="20"/>
      <w:szCs w:val="20"/>
    </w:rPr>
  </w:style>
  <w:style w:type="paragraph" w:styleId="TOC4">
    <w:name w:val="toc 4"/>
    <w:basedOn w:val="Normal"/>
    <w:next w:val="Normal"/>
    <w:autoRedefine/>
    <w:uiPriority w:val="39"/>
    <w:semiHidden/>
    <w:unhideWhenUsed/>
    <w:rsid w:val="008C0BEE"/>
    <w:pPr>
      <w:ind w:left="720"/>
    </w:pPr>
    <w:rPr>
      <w:rFonts w:cstheme="minorHAnsi"/>
      <w:sz w:val="20"/>
      <w:szCs w:val="20"/>
    </w:rPr>
  </w:style>
  <w:style w:type="paragraph" w:styleId="TOC5">
    <w:name w:val="toc 5"/>
    <w:basedOn w:val="Normal"/>
    <w:next w:val="Normal"/>
    <w:autoRedefine/>
    <w:uiPriority w:val="39"/>
    <w:semiHidden/>
    <w:unhideWhenUsed/>
    <w:rsid w:val="008C0BEE"/>
    <w:pPr>
      <w:ind w:left="960"/>
    </w:pPr>
    <w:rPr>
      <w:rFonts w:cstheme="minorHAnsi"/>
      <w:sz w:val="20"/>
      <w:szCs w:val="20"/>
    </w:rPr>
  </w:style>
  <w:style w:type="paragraph" w:styleId="TOC6">
    <w:name w:val="toc 6"/>
    <w:basedOn w:val="Normal"/>
    <w:next w:val="Normal"/>
    <w:autoRedefine/>
    <w:uiPriority w:val="39"/>
    <w:semiHidden/>
    <w:unhideWhenUsed/>
    <w:rsid w:val="008C0BEE"/>
    <w:pPr>
      <w:ind w:left="1200"/>
    </w:pPr>
    <w:rPr>
      <w:rFonts w:cstheme="minorHAnsi"/>
      <w:sz w:val="20"/>
      <w:szCs w:val="20"/>
    </w:rPr>
  </w:style>
  <w:style w:type="paragraph" w:styleId="TOC7">
    <w:name w:val="toc 7"/>
    <w:basedOn w:val="Normal"/>
    <w:next w:val="Normal"/>
    <w:autoRedefine/>
    <w:uiPriority w:val="39"/>
    <w:semiHidden/>
    <w:unhideWhenUsed/>
    <w:rsid w:val="008C0BEE"/>
    <w:pPr>
      <w:ind w:left="1440"/>
    </w:pPr>
    <w:rPr>
      <w:rFonts w:cstheme="minorHAnsi"/>
      <w:sz w:val="20"/>
      <w:szCs w:val="20"/>
    </w:rPr>
  </w:style>
  <w:style w:type="paragraph" w:styleId="TOC8">
    <w:name w:val="toc 8"/>
    <w:basedOn w:val="Normal"/>
    <w:next w:val="Normal"/>
    <w:autoRedefine/>
    <w:uiPriority w:val="39"/>
    <w:semiHidden/>
    <w:unhideWhenUsed/>
    <w:rsid w:val="008C0BEE"/>
    <w:pPr>
      <w:ind w:left="1680"/>
    </w:pPr>
    <w:rPr>
      <w:rFonts w:cstheme="minorHAnsi"/>
      <w:sz w:val="20"/>
      <w:szCs w:val="20"/>
    </w:rPr>
  </w:style>
  <w:style w:type="paragraph" w:styleId="TOC9">
    <w:name w:val="toc 9"/>
    <w:basedOn w:val="Normal"/>
    <w:next w:val="Normal"/>
    <w:autoRedefine/>
    <w:uiPriority w:val="39"/>
    <w:semiHidden/>
    <w:unhideWhenUsed/>
    <w:rsid w:val="008C0BEE"/>
    <w:pPr>
      <w:ind w:left="1920"/>
    </w:pPr>
    <w:rPr>
      <w:rFonts w:cstheme="minorHAnsi"/>
      <w:sz w:val="20"/>
      <w:szCs w:val="20"/>
    </w:rPr>
  </w:style>
  <w:style w:type="character" w:customStyle="1" w:styleId="Heading2Char">
    <w:name w:val="Heading 2 Char"/>
    <w:basedOn w:val="DefaultParagraphFont"/>
    <w:link w:val="Heading2"/>
    <w:uiPriority w:val="9"/>
    <w:rsid w:val="00D005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D767F"/>
    <w:rPr>
      <w:color w:val="0563C1" w:themeColor="hyperlink"/>
      <w:u w:val="single"/>
    </w:rPr>
  </w:style>
  <w:style w:type="table" w:styleId="TableGrid">
    <w:name w:val="Table Grid"/>
    <w:basedOn w:val="TableNormal"/>
    <w:uiPriority w:val="39"/>
    <w:rsid w:val="0055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A20"/>
    <w:pPr>
      <w:ind w:left="720"/>
      <w:contextualSpacing/>
    </w:pPr>
  </w:style>
  <w:style w:type="table" w:styleId="GridTable1Light-Accent1">
    <w:name w:val="Grid Table 1 Light Accent 1"/>
    <w:basedOn w:val="TableNormal"/>
    <w:uiPriority w:val="46"/>
    <w:rsid w:val="00762C80"/>
    <w:rPr>
      <w:kern w:val="0"/>
      <w:sz w:val="22"/>
      <w:szCs w:val="22"/>
      <w:lang w:val="nl-N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C92FCE"/>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92FCE"/>
  </w:style>
  <w:style w:type="character" w:customStyle="1" w:styleId="eop">
    <w:name w:val="eop"/>
    <w:basedOn w:val="DefaultParagraphFont"/>
    <w:rsid w:val="00C92FCE"/>
  </w:style>
  <w:style w:type="paragraph" w:styleId="NormalWeb">
    <w:name w:val="Normal (Web)"/>
    <w:basedOn w:val="Normal"/>
    <w:uiPriority w:val="99"/>
    <w:semiHidden/>
    <w:unhideWhenUsed/>
    <w:rsid w:val="001B4D63"/>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FC7FE6"/>
    <w:rPr>
      <w:color w:val="808080"/>
    </w:rPr>
  </w:style>
  <w:style w:type="paragraph" w:styleId="Revision">
    <w:name w:val="Revision"/>
    <w:hidden/>
    <w:uiPriority w:val="99"/>
    <w:semiHidden/>
    <w:rsid w:val="00002DB4"/>
  </w:style>
  <w:style w:type="character" w:customStyle="1" w:styleId="Heading3Char">
    <w:name w:val="Heading 3 Char"/>
    <w:basedOn w:val="DefaultParagraphFont"/>
    <w:link w:val="Heading3"/>
    <w:uiPriority w:val="9"/>
    <w:rsid w:val="00B50532"/>
    <w:rPr>
      <w:rFonts w:asciiTheme="majorHAnsi" w:eastAsiaTheme="majorEastAsia" w:hAnsiTheme="majorHAnsi" w:cstheme="majorBidi"/>
      <w:b/>
      <w:color w:val="4472C4" w:themeColor="accent1"/>
    </w:rPr>
  </w:style>
  <w:style w:type="character" w:customStyle="1" w:styleId="Heading4Char">
    <w:name w:val="Heading 4 Char"/>
    <w:basedOn w:val="DefaultParagraphFont"/>
    <w:link w:val="Heading4"/>
    <w:uiPriority w:val="9"/>
    <w:rsid w:val="00E951C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5882"/>
    <w:rPr>
      <w:b/>
      <w:bCs/>
    </w:rPr>
  </w:style>
  <w:style w:type="paragraph" w:styleId="Caption">
    <w:name w:val="caption"/>
    <w:basedOn w:val="Normal"/>
    <w:next w:val="Normal"/>
    <w:uiPriority w:val="35"/>
    <w:unhideWhenUsed/>
    <w:qFormat/>
    <w:rsid w:val="002F2A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829">
      <w:bodyDiv w:val="1"/>
      <w:marLeft w:val="0"/>
      <w:marRight w:val="0"/>
      <w:marTop w:val="0"/>
      <w:marBottom w:val="0"/>
      <w:divBdr>
        <w:top w:val="none" w:sz="0" w:space="0" w:color="auto"/>
        <w:left w:val="none" w:sz="0" w:space="0" w:color="auto"/>
        <w:bottom w:val="none" w:sz="0" w:space="0" w:color="auto"/>
        <w:right w:val="none" w:sz="0" w:space="0" w:color="auto"/>
      </w:divBdr>
    </w:div>
    <w:div w:id="151920263">
      <w:bodyDiv w:val="1"/>
      <w:marLeft w:val="0"/>
      <w:marRight w:val="0"/>
      <w:marTop w:val="0"/>
      <w:marBottom w:val="0"/>
      <w:divBdr>
        <w:top w:val="none" w:sz="0" w:space="0" w:color="auto"/>
        <w:left w:val="none" w:sz="0" w:space="0" w:color="auto"/>
        <w:bottom w:val="none" w:sz="0" w:space="0" w:color="auto"/>
        <w:right w:val="none" w:sz="0" w:space="0" w:color="auto"/>
      </w:divBdr>
    </w:div>
    <w:div w:id="216665251">
      <w:bodyDiv w:val="1"/>
      <w:marLeft w:val="0"/>
      <w:marRight w:val="0"/>
      <w:marTop w:val="0"/>
      <w:marBottom w:val="0"/>
      <w:divBdr>
        <w:top w:val="none" w:sz="0" w:space="0" w:color="auto"/>
        <w:left w:val="none" w:sz="0" w:space="0" w:color="auto"/>
        <w:bottom w:val="none" w:sz="0" w:space="0" w:color="auto"/>
        <w:right w:val="none" w:sz="0" w:space="0" w:color="auto"/>
      </w:divBdr>
    </w:div>
    <w:div w:id="288585126">
      <w:bodyDiv w:val="1"/>
      <w:marLeft w:val="0"/>
      <w:marRight w:val="0"/>
      <w:marTop w:val="0"/>
      <w:marBottom w:val="0"/>
      <w:divBdr>
        <w:top w:val="none" w:sz="0" w:space="0" w:color="auto"/>
        <w:left w:val="none" w:sz="0" w:space="0" w:color="auto"/>
        <w:bottom w:val="none" w:sz="0" w:space="0" w:color="auto"/>
        <w:right w:val="none" w:sz="0" w:space="0" w:color="auto"/>
      </w:divBdr>
    </w:div>
    <w:div w:id="374081330">
      <w:bodyDiv w:val="1"/>
      <w:marLeft w:val="0"/>
      <w:marRight w:val="0"/>
      <w:marTop w:val="0"/>
      <w:marBottom w:val="0"/>
      <w:divBdr>
        <w:top w:val="none" w:sz="0" w:space="0" w:color="auto"/>
        <w:left w:val="none" w:sz="0" w:space="0" w:color="auto"/>
        <w:bottom w:val="none" w:sz="0" w:space="0" w:color="auto"/>
        <w:right w:val="none" w:sz="0" w:space="0" w:color="auto"/>
      </w:divBdr>
      <w:divsChild>
        <w:div w:id="205139118">
          <w:marLeft w:val="0"/>
          <w:marRight w:val="0"/>
          <w:marTop w:val="0"/>
          <w:marBottom w:val="0"/>
          <w:divBdr>
            <w:top w:val="none" w:sz="0" w:space="0" w:color="auto"/>
            <w:left w:val="none" w:sz="0" w:space="0" w:color="auto"/>
            <w:bottom w:val="none" w:sz="0" w:space="0" w:color="auto"/>
            <w:right w:val="none" w:sz="0" w:space="0" w:color="auto"/>
          </w:divBdr>
          <w:divsChild>
            <w:div w:id="7442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986">
      <w:bodyDiv w:val="1"/>
      <w:marLeft w:val="0"/>
      <w:marRight w:val="0"/>
      <w:marTop w:val="0"/>
      <w:marBottom w:val="0"/>
      <w:divBdr>
        <w:top w:val="none" w:sz="0" w:space="0" w:color="auto"/>
        <w:left w:val="none" w:sz="0" w:space="0" w:color="auto"/>
        <w:bottom w:val="none" w:sz="0" w:space="0" w:color="auto"/>
        <w:right w:val="none" w:sz="0" w:space="0" w:color="auto"/>
      </w:divBdr>
    </w:div>
    <w:div w:id="467478933">
      <w:bodyDiv w:val="1"/>
      <w:marLeft w:val="0"/>
      <w:marRight w:val="0"/>
      <w:marTop w:val="0"/>
      <w:marBottom w:val="0"/>
      <w:divBdr>
        <w:top w:val="none" w:sz="0" w:space="0" w:color="auto"/>
        <w:left w:val="none" w:sz="0" w:space="0" w:color="auto"/>
        <w:bottom w:val="none" w:sz="0" w:space="0" w:color="auto"/>
        <w:right w:val="none" w:sz="0" w:space="0" w:color="auto"/>
      </w:divBdr>
    </w:div>
    <w:div w:id="635530287">
      <w:bodyDiv w:val="1"/>
      <w:marLeft w:val="0"/>
      <w:marRight w:val="0"/>
      <w:marTop w:val="0"/>
      <w:marBottom w:val="0"/>
      <w:divBdr>
        <w:top w:val="none" w:sz="0" w:space="0" w:color="auto"/>
        <w:left w:val="none" w:sz="0" w:space="0" w:color="auto"/>
        <w:bottom w:val="none" w:sz="0" w:space="0" w:color="auto"/>
        <w:right w:val="none" w:sz="0" w:space="0" w:color="auto"/>
      </w:divBdr>
    </w:div>
    <w:div w:id="696584662">
      <w:bodyDiv w:val="1"/>
      <w:marLeft w:val="0"/>
      <w:marRight w:val="0"/>
      <w:marTop w:val="0"/>
      <w:marBottom w:val="0"/>
      <w:divBdr>
        <w:top w:val="none" w:sz="0" w:space="0" w:color="auto"/>
        <w:left w:val="none" w:sz="0" w:space="0" w:color="auto"/>
        <w:bottom w:val="none" w:sz="0" w:space="0" w:color="auto"/>
        <w:right w:val="none" w:sz="0" w:space="0" w:color="auto"/>
      </w:divBdr>
    </w:div>
    <w:div w:id="807086350">
      <w:bodyDiv w:val="1"/>
      <w:marLeft w:val="0"/>
      <w:marRight w:val="0"/>
      <w:marTop w:val="0"/>
      <w:marBottom w:val="0"/>
      <w:divBdr>
        <w:top w:val="none" w:sz="0" w:space="0" w:color="auto"/>
        <w:left w:val="none" w:sz="0" w:space="0" w:color="auto"/>
        <w:bottom w:val="none" w:sz="0" w:space="0" w:color="auto"/>
        <w:right w:val="none" w:sz="0" w:space="0" w:color="auto"/>
      </w:divBdr>
      <w:divsChild>
        <w:div w:id="1134178262">
          <w:marLeft w:val="0"/>
          <w:marRight w:val="0"/>
          <w:marTop w:val="0"/>
          <w:marBottom w:val="0"/>
          <w:divBdr>
            <w:top w:val="single" w:sz="2" w:space="0" w:color="D9D9E3"/>
            <w:left w:val="single" w:sz="2" w:space="0" w:color="D9D9E3"/>
            <w:bottom w:val="single" w:sz="2" w:space="0" w:color="D9D9E3"/>
            <w:right w:val="single" w:sz="2" w:space="0" w:color="D9D9E3"/>
          </w:divBdr>
          <w:divsChild>
            <w:div w:id="578633848">
              <w:marLeft w:val="0"/>
              <w:marRight w:val="0"/>
              <w:marTop w:val="0"/>
              <w:marBottom w:val="0"/>
              <w:divBdr>
                <w:top w:val="single" w:sz="2" w:space="0" w:color="D9D9E3"/>
                <w:left w:val="single" w:sz="2" w:space="0" w:color="D9D9E3"/>
                <w:bottom w:val="single" w:sz="2" w:space="0" w:color="D9D9E3"/>
                <w:right w:val="single" w:sz="2" w:space="0" w:color="D9D9E3"/>
              </w:divBdr>
              <w:divsChild>
                <w:div w:id="362748544">
                  <w:marLeft w:val="0"/>
                  <w:marRight w:val="0"/>
                  <w:marTop w:val="0"/>
                  <w:marBottom w:val="0"/>
                  <w:divBdr>
                    <w:top w:val="single" w:sz="2" w:space="0" w:color="D9D9E3"/>
                    <w:left w:val="single" w:sz="2" w:space="0" w:color="D9D9E3"/>
                    <w:bottom w:val="single" w:sz="2" w:space="0" w:color="D9D9E3"/>
                    <w:right w:val="single" w:sz="2" w:space="0" w:color="D9D9E3"/>
                  </w:divBdr>
                  <w:divsChild>
                    <w:div w:id="979922632">
                      <w:marLeft w:val="0"/>
                      <w:marRight w:val="0"/>
                      <w:marTop w:val="0"/>
                      <w:marBottom w:val="0"/>
                      <w:divBdr>
                        <w:top w:val="single" w:sz="2" w:space="0" w:color="D9D9E3"/>
                        <w:left w:val="single" w:sz="2" w:space="0" w:color="D9D9E3"/>
                        <w:bottom w:val="single" w:sz="2" w:space="0" w:color="D9D9E3"/>
                        <w:right w:val="single" w:sz="2" w:space="0" w:color="D9D9E3"/>
                      </w:divBdr>
                      <w:divsChild>
                        <w:div w:id="88695189">
                          <w:marLeft w:val="0"/>
                          <w:marRight w:val="0"/>
                          <w:marTop w:val="0"/>
                          <w:marBottom w:val="0"/>
                          <w:divBdr>
                            <w:top w:val="single" w:sz="2" w:space="0" w:color="D9D9E3"/>
                            <w:left w:val="single" w:sz="2" w:space="0" w:color="D9D9E3"/>
                            <w:bottom w:val="single" w:sz="2" w:space="0" w:color="D9D9E3"/>
                            <w:right w:val="single" w:sz="2" w:space="0" w:color="D9D9E3"/>
                          </w:divBdr>
                          <w:divsChild>
                            <w:div w:id="201950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937062297">
                                  <w:marLeft w:val="0"/>
                                  <w:marRight w:val="0"/>
                                  <w:marTop w:val="0"/>
                                  <w:marBottom w:val="0"/>
                                  <w:divBdr>
                                    <w:top w:val="single" w:sz="2" w:space="0" w:color="D9D9E3"/>
                                    <w:left w:val="single" w:sz="2" w:space="0" w:color="D9D9E3"/>
                                    <w:bottom w:val="single" w:sz="2" w:space="0" w:color="D9D9E3"/>
                                    <w:right w:val="single" w:sz="2" w:space="0" w:color="D9D9E3"/>
                                  </w:divBdr>
                                  <w:divsChild>
                                    <w:div w:id="1737236944">
                                      <w:marLeft w:val="0"/>
                                      <w:marRight w:val="0"/>
                                      <w:marTop w:val="0"/>
                                      <w:marBottom w:val="0"/>
                                      <w:divBdr>
                                        <w:top w:val="single" w:sz="2" w:space="0" w:color="D9D9E3"/>
                                        <w:left w:val="single" w:sz="2" w:space="0" w:color="D9D9E3"/>
                                        <w:bottom w:val="single" w:sz="2" w:space="0" w:color="D9D9E3"/>
                                        <w:right w:val="single" w:sz="2" w:space="0" w:color="D9D9E3"/>
                                      </w:divBdr>
                                      <w:divsChild>
                                        <w:div w:id="980227877">
                                          <w:marLeft w:val="0"/>
                                          <w:marRight w:val="0"/>
                                          <w:marTop w:val="0"/>
                                          <w:marBottom w:val="0"/>
                                          <w:divBdr>
                                            <w:top w:val="single" w:sz="2" w:space="0" w:color="D9D9E3"/>
                                            <w:left w:val="single" w:sz="2" w:space="0" w:color="D9D9E3"/>
                                            <w:bottom w:val="single" w:sz="2" w:space="0" w:color="D9D9E3"/>
                                            <w:right w:val="single" w:sz="2" w:space="0" w:color="D9D9E3"/>
                                          </w:divBdr>
                                          <w:divsChild>
                                            <w:div w:id="1280919762">
                                              <w:marLeft w:val="0"/>
                                              <w:marRight w:val="0"/>
                                              <w:marTop w:val="0"/>
                                              <w:marBottom w:val="0"/>
                                              <w:divBdr>
                                                <w:top w:val="single" w:sz="2" w:space="0" w:color="D9D9E3"/>
                                                <w:left w:val="single" w:sz="2" w:space="0" w:color="D9D9E3"/>
                                                <w:bottom w:val="single" w:sz="2" w:space="0" w:color="D9D9E3"/>
                                                <w:right w:val="single" w:sz="2" w:space="0" w:color="D9D9E3"/>
                                              </w:divBdr>
                                              <w:divsChild>
                                                <w:div w:id="313727980">
                                                  <w:marLeft w:val="0"/>
                                                  <w:marRight w:val="0"/>
                                                  <w:marTop w:val="0"/>
                                                  <w:marBottom w:val="0"/>
                                                  <w:divBdr>
                                                    <w:top w:val="single" w:sz="2" w:space="0" w:color="D9D9E3"/>
                                                    <w:left w:val="single" w:sz="2" w:space="0" w:color="D9D9E3"/>
                                                    <w:bottom w:val="single" w:sz="2" w:space="0" w:color="D9D9E3"/>
                                                    <w:right w:val="single" w:sz="2" w:space="0" w:color="D9D9E3"/>
                                                  </w:divBdr>
                                                  <w:divsChild>
                                                    <w:div w:id="123948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4270012">
          <w:marLeft w:val="0"/>
          <w:marRight w:val="0"/>
          <w:marTop w:val="0"/>
          <w:marBottom w:val="0"/>
          <w:divBdr>
            <w:top w:val="none" w:sz="0" w:space="0" w:color="auto"/>
            <w:left w:val="none" w:sz="0" w:space="0" w:color="auto"/>
            <w:bottom w:val="none" w:sz="0" w:space="0" w:color="auto"/>
            <w:right w:val="none" w:sz="0" w:space="0" w:color="auto"/>
          </w:divBdr>
        </w:div>
      </w:divsChild>
    </w:div>
    <w:div w:id="1050957502">
      <w:bodyDiv w:val="1"/>
      <w:marLeft w:val="0"/>
      <w:marRight w:val="0"/>
      <w:marTop w:val="0"/>
      <w:marBottom w:val="0"/>
      <w:divBdr>
        <w:top w:val="none" w:sz="0" w:space="0" w:color="auto"/>
        <w:left w:val="none" w:sz="0" w:space="0" w:color="auto"/>
        <w:bottom w:val="none" w:sz="0" w:space="0" w:color="auto"/>
        <w:right w:val="none" w:sz="0" w:space="0" w:color="auto"/>
      </w:divBdr>
    </w:div>
    <w:div w:id="1632898283">
      <w:bodyDiv w:val="1"/>
      <w:marLeft w:val="0"/>
      <w:marRight w:val="0"/>
      <w:marTop w:val="0"/>
      <w:marBottom w:val="0"/>
      <w:divBdr>
        <w:top w:val="none" w:sz="0" w:space="0" w:color="auto"/>
        <w:left w:val="none" w:sz="0" w:space="0" w:color="auto"/>
        <w:bottom w:val="none" w:sz="0" w:space="0" w:color="auto"/>
        <w:right w:val="none" w:sz="0" w:space="0" w:color="auto"/>
      </w:divBdr>
      <w:divsChild>
        <w:div w:id="3435226">
          <w:marLeft w:val="0"/>
          <w:marRight w:val="0"/>
          <w:marTop w:val="0"/>
          <w:marBottom w:val="0"/>
          <w:divBdr>
            <w:top w:val="none" w:sz="0" w:space="0" w:color="auto"/>
            <w:left w:val="none" w:sz="0" w:space="0" w:color="auto"/>
            <w:bottom w:val="none" w:sz="0" w:space="0" w:color="auto"/>
            <w:right w:val="none" w:sz="0" w:space="0" w:color="auto"/>
          </w:divBdr>
          <w:divsChild>
            <w:div w:id="1992098886">
              <w:marLeft w:val="0"/>
              <w:marRight w:val="0"/>
              <w:marTop w:val="0"/>
              <w:marBottom w:val="0"/>
              <w:divBdr>
                <w:top w:val="none" w:sz="0" w:space="0" w:color="auto"/>
                <w:left w:val="none" w:sz="0" w:space="0" w:color="auto"/>
                <w:bottom w:val="none" w:sz="0" w:space="0" w:color="auto"/>
                <w:right w:val="none" w:sz="0" w:space="0" w:color="auto"/>
              </w:divBdr>
            </w:div>
          </w:divsChild>
        </w:div>
        <w:div w:id="147408448">
          <w:marLeft w:val="0"/>
          <w:marRight w:val="0"/>
          <w:marTop w:val="0"/>
          <w:marBottom w:val="0"/>
          <w:divBdr>
            <w:top w:val="none" w:sz="0" w:space="0" w:color="auto"/>
            <w:left w:val="none" w:sz="0" w:space="0" w:color="auto"/>
            <w:bottom w:val="none" w:sz="0" w:space="0" w:color="auto"/>
            <w:right w:val="none" w:sz="0" w:space="0" w:color="auto"/>
          </w:divBdr>
          <w:divsChild>
            <w:div w:id="662510707">
              <w:marLeft w:val="0"/>
              <w:marRight w:val="0"/>
              <w:marTop w:val="0"/>
              <w:marBottom w:val="0"/>
              <w:divBdr>
                <w:top w:val="none" w:sz="0" w:space="0" w:color="auto"/>
                <w:left w:val="none" w:sz="0" w:space="0" w:color="auto"/>
                <w:bottom w:val="none" w:sz="0" w:space="0" w:color="auto"/>
                <w:right w:val="none" w:sz="0" w:space="0" w:color="auto"/>
              </w:divBdr>
            </w:div>
          </w:divsChild>
        </w:div>
        <w:div w:id="195430193">
          <w:marLeft w:val="0"/>
          <w:marRight w:val="0"/>
          <w:marTop w:val="0"/>
          <w:marBottom w:val="0"/>
          <w:divBdr>
            <w:top w:val="none" w:sz="0" w:space="0" w:color="auto"/>
            <w:left w:val="none" w:sz="0" w:space="0" w:color="auto"/>
            <w:bottom w:val="none" w:sz="0" w:space="0" w:color="auto"/>
            <w:right w:val="none" w:sz="0" w:space="0" w:color="auto"/>
          </w:divBdr>
          <w:divsChild>
            <w:div w:id="1306394901">
              <w:marLeft w:val="0"/>
              <w:marRight w:val="0"/>
              <w:marTop w:val="0"/>
              <w:marBottom w:val="0"/>
              <w:divBdr>
                <w:top w:val="none" w:sz="0" w:space="0" w:color="auto"/>
                <w:left w:val="none" w:sz="0" w:space="0" w:color="auto"/>
                <w:bottom w:val="none" w:sz="0" w:space="0" w:color="auto"/>
                <w:right w:val="none" w:sz="0" w:space="0" w:color="auto"/>
              </w:divBdr>
            </w:div>
          </w:divsChild>
        </w:div>
        <w:div w:id="313533628">
          <w:marLeft w:val="0"/>
          <w:marRight w:val="0"/>
          <w:marTop w:val="0"/>
          <w:marBottom w:val="0"/>
          <w:divBdr>
            <w:top w:val="none" w:sz="0" w:space="0" w:color="auto"/>
            <w:left w:val="none" w:sz="0" w:space="0" w:color="auto"/>
            <w:bottom w:val="none" w:sz="0" w:space="0" w:color="auto"/>
            <w:right w:val="none" w:sz="0" w:space="0" w:color="auto"/>
          </w:divBdr>
          <w:divsChild>
            <w:div w:id="611404128">
              <w:marLeft w:val="0"/>
              <w:marRight w:val="0"/>
              <w:marTop w:val="0"/>
              <w:marBottom w:val="0"/>
              <w:divBdr>
                <w:top w:val="none" w:sz="0" w:space="0" w:color="auto"/>
                <w:left w:val="none" w:sz="0" w:space="0" w:color="auto"/>
                <w:bottom w:val="none" w:sz="0" w:space="0" w:color="auto"/>
                <w:right w:val="none" w:sz="0" w:space="0" w:color="auto"/>
              </w:divBdr>
            </w:div>
          </w:divsChild>
        </w:div>
        <w:div w:id="379328768">
          <w:marLeft w:val="0"/>
          <w:marRight w:val="0"/>
          <w:marTop w:val="0"/>
          <w:marBottom w:val="0"/>
          <w:divBdr>
            <w:top w:val="none" w:sz="0" w:space="0" w:color="auto"/>
            <w:left w:val="none" w:sz="0" w:space="0" w:color="auto"/>
            <w:bottom w:val="none" w:sz="0" w:space="0" w:color="auto"/>
            <w:right w:val="none" w:sz="0" w:space="0" w:color="auto"/>
          </w:divBdr>
          <w:divsChild>
            <w:div w:id="1714573538">
              <w:marLeft w:val="0"/>
              <w:marRight w:val="0"/>
              <w:marTop w:val="0"/>
              <w:marBottom w:val="0"/>
              <w:divBdr>
                <w:top w:val="none" w:sz="0" w:space="0" w:color="auto"/>
                <w:left w:val="none" w:sz="0" w:space="0" w:color="auto"/>
                <w:bottom w:val="none" w:sz="0" w:space="0" w:color="auto"/>
                <w:right w:val="none" w:sz="0" w:space="0" w:color="auto"/>
              </w:divBdr>
            </w:div>
          </w:divsChild>
        </w:div>
        <w:div w:id="528762163">
          <w:marLeft w:val="0"/>
          <w:marRight w:val="0"/>
          <w:marTop w:val="0"/>
          <w:marBottom w:val="0"/>
          <w:divBdr>
            <w:top w:val="none" w:sz="0" w:space="0" w:color="auto"/>
            <w:left w:val="none" w:sz="0" w:space="0" w:color="auto"/>
            <w:bottom w:val="none" w:sz="0" w:space="0" w:color="auto"/>
            <w:right w:val="none" w:sz="0" w:space="0" w:color="auto"/>
          </w:divBdr>
          <w:divsChild>
            <w:div w:id="1480071067">
              <w:marLeft w:val="0"/>
              <w:marRight w:val="0"/>
              <w:marTop w:val="0"/>
              <w:marBottom w:val="0"/>
              <w:divBdr>
                <w:top w:val="none" w:sz="0" w:space="0" w:color="auto"/>
                <w:left w:val="none" w:sz="0" w:space="0" w:color="auto"/>
                <w:bottom w:val="none" w:sz="0" w:space="0" w:color="auto"/>
                <w:right w:val="none" w:sz="0" w:space="0" w:color="auto"/>
              </w:divBdr>
            </w:div>
          </w:divsChild>
        </w:div>
        <w:div w:id="531915570">
          <w:marLeft w:val="0"/>
          <w:marRight w:val="0"/>
          <w:marTop w:val="0"/>
          <w:marBottom w:val="0"/>
          <w:divBdr>
            <w:top w:val="none" w:sz="0" w:space="0" w:color="auto"/>
            <w:left w:val="none" w:sz="0" w:space="0" w:color="auto"/>
            <w:bottom w:val="none" w:sz="0" w:space="0" w:color="auto"/>
            <w:right w:val="none" w:sz="0" w:space="0" w:color="auto"/>
          </w:divBdr>
          <w:divsChild>
            <w:div w:id="1535271417">
              <w:marLeft w:val="0"/>
              <w:marRight w:val="0"/>
              <w:marTop w:val="0"/>
              <w:marBottom w:val="0"/>
              <w:divBdr>
                <w:top w:val="none" w:sz="0" w:space="0" w:color="auto"/>
                <w:left w:val="none" w:sz="0" w:space="0" w:color="auto"/>
                <w:bottom w:val="none" w:sz="0" w:space="0" w:color="auto"/>
                <w:right w:val="none" w:sz="0" w:space="0" w:color="auto"/>
              </w:divBdr>
            </w:div>
          </w:divsChild>
        </w:div>
        <w:div w:id="656152223">
          <w:marLeft w:val="0"/>
          <w:marRight w:val="0"/>
          <w:marTop w:val="0"/>
          <w:marBottom w:val="0"/>
          <w:divBdr>
            <w:top w:val="none" w:sz="0" w:space="0" w:color="auto"/>
            <w:left w:val="none" w:sz="0" w:space="0" w:color="auto"/>
            <w:bottom w:val="none" w:sz="0" w:space="0" w:color="auto"/>
            <w:right w:val="none" w:sz="0" w:space="0" w:color="auto"/>
          </w:divBdr>
          <w:divsChild>
            <w:div w:id="828977947">
              <w:marLeft w:val="0"/>
              <w:marRight w:val="0"/>
              <w:marTop w:val="0"/>
              <w:marBottom w:val="0"/>
              <w:divBdr>
                <w:top w:val="none" w:sz="0" w:space="0" w:color="auto"/>
                <w:left w:val="none" w:sz="0" w:space="0" w:color="auto"/>
                <w:bottom w:val="none" w:sz="0" w:space="0" w:color="auto"/>
                <w:right w:val="none" w:sz="0" w:space="0" w:color="auto"/>
              </w:divBdr>
            </w:div>
          </w:divsChild>
        </w:div>
        <w:div w:id="807164158">
          <w:marLeft w:val="0"/>
          <w:marRight w:val="0"/>
          <w:marTop w:val="0"/>
          <w:marBottom w:val="0"/>
          <w:divBdr>
            <w:top w:val="none" w:sz="0" w:space="0" w:color="auto"/>
            <w:left w:val="none" w:sz="0" w:space="0" w:color="auto"/>
            <w:bottom w:val="none" w:sz="0" w:space="0" w:color="auto"/>
            <w:right w:val="none" w:sz="0" w:space="0" w:color="auto"/>
          </w:divBdr>
          <w:divsChild>
            <w:div w:id="875049075">
              <w:marLeft w:val="0"/>
              <w:marRight w:val="0"/>
              <w:marTop w:val="0"/>
              <w:marBottom w:val="0"/>
              <w:divBdr>
                <w:top w:val="none" w:sz="0" w:space="0" w:color="auto"/>
                <w:left w:val="none" w:sz="0" w:space="0" w:color="auto"/>
                <w:bottom w:val="none" w:sz="0" w:space="0" w:color="auto"/>
                <w:right w:val="none" w:sz="0" w:space="0" w:color="auto"/>
              </w:divBdr>
            </w:div>
          </w:divsChild>
        </w:div>
        <w:div w:id="948270371">
          <w:marLeft w:val="0"/>
          <w:marRight w:val="0"/>
          <w:marTop w:val="0"/>
          <w:marBottom w:val="0"/>
          <w:divBdr>
            <w:top w:val="none" w:sz="0" w:space="0" w:color="auto"/>
            <w:left w:val="none" w:sz="0" w:space="0" w:color="auto"/>
            <w:bottom w:val="none" w:sz="0" w:space="0" w:color="auto"/>
            <w:right w:val="none" w:sz="0" w:space="0" w:color="auto"/>
          </w:divBdr>
          <w:divsChild>
            <w:div w:id="1433084041">
              <w:marLeft w:val="0"/>
              <w:marRight w:val="0"/>
              <w:marTop w:val="0"/>
              <w:marBottom w:val="0"/>
              <w:divBdr>
                <w:top w:val="none" w:sz="0" w:space="0" w:color="auto"/>
                <w:left w:val="none" w:sz="0" w:space="0" w:color="auto"/>
                <w:bottom w:val="none" w:sz="0" w:space="0" w:color="auto"/>
                <w:right w:val="none" w:sz="0" w:space="0" w:color="auto"/>
              </w:divBdr>
            </w:div>
          </w:divsChild>
        </w:div>
        <w:div w:id="1019743589">
          <w:marLeft w:val="0"/>
          <w:marRight w:val="0"/>
          <w:marTop w:val="0"/>
          <w:marBottom w:val="0"/>
          <w:divBdr>
            <w:top w:val="none" w:sz="0" w:space="0" w:color="auto"/>
            <w:left w:val="none" w:sz="0" w:space="0" w:color="auto"/>
            <w:bottom w:val="none" w:sz="0" w:space="0" w:color="auto"/>
            <w:right w:val="none" w:sz="0" w:space="0" w:color="auto"/>
          </w:divBdr>
          <w:divsChild>
            <w:div w:id="1537540671">
              <w:marLeft w:val="0"/>
              <w:marRight w:val="0"/>
              <w:marTop w:val="0"/>
              <w:marBottom w:val="0"/>
              <w:divBdr>
                <w:top w:val="none" w:sz="0" w:space="0" w:color="auto"/>
                <w:left w:val="none" w:sz="0" w:space="0" w:color="auto"/>
                <w:bottom w:val="none" w:sz="0" w:space="0" w:color="auto"/>
                <w:right w:val="none" w:sz="0" w:space="0" w:color="auto"/>
              </w:divBdr>
            </w:div>
          </w:divsChild>
        </w:div>
        <w:div w:id="1047681415">
          <w:marLeft w:val="0"/>
          <w:marRight w:val="0"/>
          <w:marTop w:val="0"/>
          <w:marBottom w:val="0"/>
          <w:divBdr>
            <w:top w:val="none" w:sz="0" w:space="0" w:color="auto"/>
            <w:left w:val="none" w:sz="0" w:space="0" w:color="auto"/>
            <w:bottom w:val="none" w:sz="0" w:space="0" w:color="auto"/>
            <w:right w:val="none" w:sz="0" w:space="0" w:color="auto"/>
          </w:divBdr>
          <w:divsChild>
            <w:div w:id="520823001">
              <w:marLeft w:val="0"/>
              <w:marRight w:val="0"/>
              <w:marTop w:val="0"/>
              <w:marBottom w:val="0"/>
              <w:divBdr>
                <w:top w:val="none" w:sz="0" w:space="0" w:color="auto"/>
                <w:left w:val="none" w:sz="0" w:space="0" w:color="auto"/>
                <w:bottom w:val="none" w:sz="0" w:space="0" w:color="auto"/>
                <w:right w:val="none" w:sz="0" w:space="0" w:color="auto"/>
              </w:divBdr>
            </w:div>
          </w:divsChild>
        </w:div>
        <w:div w:id="1051613404">
          <w:marLeft w:val="0"/>
          <w:marRight w:val="0"/>
          <w:marTop w:val="0"/>
          <w:marBottom w:val="0"/>
          <w:divBdr>
            <w:top w:val="none" w:sz="0" w:space="0" w:color="auto"/>
            <w:left w:val="none" w:sz="0" w:space="0" w:color="auto"/>
            <w:bottom w:val="none" w:sz="0" w:space="0" w:color="auto"/>
            <w:right w:val="none" w:sz="0" w:space="0" w:color="auto"/>
          </w:divBdr>
          <w:divsChild>
            <w:div w:id="835414846">
              <w:marLeft w:val="0"/>
              <w:marRight w:val="0"/>
              <w:marTop w:val="0"/>
              <w:marBottom w:val="0"/>
              <w:divBdr>
                <w:top w:val="none" w:sz="0" w:space="0" w:color="auto"/>
                <w:left w:val="none" w:sz="0" w:space="0" w:color="auto"/>
                <w:bottom w:val="none" w:sz="0" w:space="0" w:color="auto"/>
                <w:right w:val="none" w:sz="0" w:space="0" w:color="auto"/>
              </w:divBdr>
            </w:div>
          </w:divsChild>
        </w:div>
        <w:div w:id="1203329593">
          <w:marLeft w:val="0"/>
          <w:marRight w:val="0"/>
          <w:marTop w:val="0"/>
          <w:marBottom w:val="0"/>
          <w:divBdr>
            <w:top w:val="none" w:sz="0" w:space="0" w:color="auto"/>
            <w:left w:val="none" w:sz="0" w:space="0" w:color="auto"/>
            <w:bottom w:val="none" w:sz="0" w:space="0" w:color="auto"/>
            <w:right w:val="none" w:sz="0" w:space="0" w:color="auto"/>
          </w:divBdr>
          <w:divsChild>
            <w:div w:id="337970188">
              <w:marLeft w:val="0"/>
              <w:marRight w:val="0"/>
              <w:marTop w:val="0"/>
              <w:marBottom w:val="0"/>
              <w:divBdr>
                <w:top w:val="none" w:sz="0" w:space="0" w:color="auto"/>
                <w:left w:val="none" w:sz="0" w:space="0" w:color="auto"/>
                <w:bottom w:val="none" w:sz="0" w:space="0" w:color="auto"/>
                <w:right w:val="none" w:sz="0" w:space="0" w:color="auto"/>
              </w:divBdr>
            </w:div>
          </w:divsChild>
        </w:div>
        <w:div w:id="1349720232">
          <w:marLeft w:val="0"/>
          <w:marRight w:val="0"/>
          <w:marTop w:val="0"/>
          <w:marBottom w:val="0"/>
          <w:divBdr>
            <w:top w:val="none" w:sz="0" w:space="0" w:color="auto"/>
            <w:left w:val="none" w:sz="0" w:space="0" w:color="auto"/>
            <w:bottom w:val="none" w:sz="0" w:space="0" w:color="auto"/>
            <w:right w:val="none" w:sz="0" w:space="0" w:color="auto"/>
          </w:divBdr>
          <w:divsChild>
            <w:div w:id="993724992">
              <w:marLeft w:val="0"/>
              <w:marRight w:val="0"/>
              <w:marTop w:val="0"/>
              <w:marBottom w:val="0"/>
              <w:divBdr>
                <w:top w:val="none" w:sz="0" w:space="0" w:color="auto"/>
                <w:left w:val="none" w:sz="0" w:space="0" w:color="auto"/>
                <w:bottom w:val="none" w:sz="0" w:space="0" w:color="auto"/>
                <w:right w:val="none" w:sz="0" w:space="0" w:color="auto"/>
              </w:divBdr>
            </w:div>
          </w:divsChild>
        </w:div>
        <w:div w:id="1413040475">
          <w:marLeft w:val="0"/>
          <w:marRight w:val="0"/>
          <w:marTop w:val="0"/>
          <w:marBottom w:val="0"/>
          <w:divBdr>
            <w:top w:val="none" w:sz="0" w:space="0" w:color="auto"/>
            <w:left w:val="none" w:sz="0" w:space="0" w:color="auto"/>
            <w:bottom w:val="none" w:sz="0" w:space="0" w:color="auto"/>
            <w:right w:val="none" w:sz="0" w:space="0" w:color="auto"/>
          </w:divBdr>
          <w:divsChild>
            <w:div w:id="1659454618">
              <w:marLeft w:val="0"/>
              <w:marRight w:val="0"/>
              <w:marTop w:val="0"/>
              <w:marBottom w:val="0"/>
              <w:divBdr>
                <w:top w:val="none" w:sz="0" w:space="0" w:color="auto"/>
                <w:left w:val="none" w:sz="0" w:space="0" w:color="auto"/>
                <w:bottom w:val="none" w:sz="0" w:space="0" w:color="auto"/>
                <w:right w:val="none" w:sz="0" w:space="0" w:color="auto"/>
              </w:divBdr>
            </w:div>
          </w:divsChild>
        </w:div>
        <w:div w:id="1488745338">
          <w:marLeft w:val="0"/>
          <w:marRight w:val="0"/>
          <w:marTop w:val="0"/>
          <w:marBottom w:val="0"/>
          <w:divBdr>
            <w:top w:val="none" w:sz="0" w:space="0" w:color="auto"/>
            <w:left w:val="none" w:sz="0" w:space="0" w:color="auto"/>
            <w:bottom w:val="none" w:sz="0" w:space="0" w:color="auto"/>
            <w:right w:val="none" w:sz="0" w:space="0" w:color="auto"/>
          </w:divBdr>
          <w:divsChild>
            <w:div w:id="582299510">
              <w:marLeft w:val="0"/>
              <w:marRight w:val="0"/>
              <w:marTop w:val="0"/>
              <w:marBottom w:val="0"/>
              <w:divBdr>
                <w:top w:val="none" w:sz="0" w:space="0" w:color="auto"/>
                <w:left w:val="none" w:sz="0" w:space="0" w:color="auto"/>
                <w:bottom w:val="none" w:sz="0" w:space="0" w:color="auto"/>
                <w:right w:val="none" w:sz="0" w:space="0" w:color="auto"/>
              </w:divBdr>
            </w:div>
          </w:divsChild>
        </w:div>
        <w:div w:id="2037270890">
          <w:marLeft w:val="0"/>
          <w:marRight w:val="0"/>
          <w:marTop w:val="0"/>
          <w:marBottom w:val="0"/>
          <w:divBdr>
            <w:top w:val="none" w:sz="0" w:space="0" w:color="auto"/>
            <w:left w:val="none" w:sz="0" w:space="0" w:color="auto"/>
            <w:bottom w:val="none" w:sz="0" w:space="0" w:color="auto"/>
            <w:right w:val="none" w:sz="0" w:space="0" w:color="auto"/>
          </w:divBdr>
          <w:divsChild>
            <w:div w:id="1561745013">
              <w:marLeft w:val="0"/>
              <w:marRight w:val="0"/>
              <w:marTop w:val="0"/>
              <w:marBottom w:val="0"/>
              <w:divBdr>
                <w:top w:val="none" w:sz="0" w:space="0" w:color="auto"/>
                <w:left w:val="none" w:sz="0" w:space="0" w:color="auto"/>
                <w:bottom w:val="none" w:sz="0" w:space="0" w:color="auto"/>
                <w:right w:val="none" w:sz="0" w:space="0" w:color="auto"/>
              </w:divBdr>
            </w:div>
          </w:divsChild>
        </w:div>
        <w:div w:id="2089450760">
          <w:marLeft w:val="0"/>
          <w:marRight w:val="0"/>
          <w:marTop w:val="0"/>
          <w:marBottom w:val="0"/>
          <w:divBdr>
            <w:top w:val="none" w:sz="0" w:space="0" w:color="auto"/>
            <w:left w:val="none" w:sz="0" w:space="0" w:color="auto"/>
            <w:bottom w:val="none" w:sz="0" w:space="0" w:color="auto"/>
            <w:right w:val="none" w:sz="0" w:space="0" w:color="auto"/>
          </w:divBdr>
          <w:divsChild>
            <w:div w:id="2037735444">
              <w:marLeft w:val="0"/>
              <w:marRight w:val="0"/>
              <w:marTop w:val="0"/>
              <w:marBottom w:val="0"/>
              <w:divBdr>
                <w:top w:val="none" w:sz="0" w:space="0" w:color="auto"/>
                <w:left w:val="none" w:sz="0" w:space="0" w:color="auto"/>
                <w:bottom w:val="none" w:sz="0" w:space="0" w:color="auto"/>
                <w:right w:val="none" w:sz="0" w:space="0" w:color="auto"/>
              </w:divBdr>
            </w:div>
          </w:divsChild>
        </w:div>
        <w:div w:id="2112430264">
          <w:marLeft w:val="0"/>
          <w:marRight w:val="0"/>
          <w:marTop w:val="0"/>
          <w:marBottom w:val="0"/>
          <w:divBdr>
            <w:top w:val="none" w:sz="0" w:space="0" w:color="auto"/>
            <w:left w:val="none" w:sz="0" w:space="0" w:color="auto"/>
            <w:bottom w:val="none" w:sz="0" w:space="0" w:color="auto"/>
            <w:right w:val="none" w:sz="0" w:space="0" w:color="auto"/>
          </w:divBdr>
          <w:divsChild>
            <w:div w:id="1390957474">
              <w:marLeft w:val="0"/>
              <w:marRight w:val="0"/>
              <w:marTop w:val="0"/>
              <w:marBottom w:val="0"/>
              <w:divBdr>
                <w:top w:val="none" w:sz="0" w:space="0" w:color="auto"/>
                <w:left w:val="none" w:sz="0" w:space="0" w:color="auto"/>
                <w:bottom w:val="none" w:sz="0" w:space="0" w:color="auto"/>
                <w:right w:val="none" w:sz="0" w:space="0" w:color="auto"/>
              </w:divBdr>
            </w:div>
          </w:divsChild>
        </w:div>
        <w:div w:id="2137292210">
          <w:marLeft w:val="0"/>
          <w:marRight w:val="0"/>
          <w:marTop w:val="0"/>
          <w:marBottom w:val="0"/>
          <w:divBdr>
            <w:top w:val="none" w:sz="0" w:space="0" w:color="auto"/>
            <w:left w:val="none" w:sz="0" w:space="0" w:color="auto"/>
            <w:bottom w:val="none" w:sz="0" w:space="0" w:color="auto"/>
            <w:right w:val="none" w:sz="0" w:space="0" w:color="auto"/>
          </w:divBdr>
          <w:divsChild>
            <w:div w:id="19376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3288">
      <w:bodyDiv w:val="1"/>
      <w:marLeft w:val="0"/>
      <w:marRight w:val="0"/>
      <w:marTop w:val="0"/>
      <w:marBottom w:val="0"/>
      <w:divBdr>
        <w:top w:val="none" w:sz="0" w:space="0" w:color="auto"/>
        <w:left w:val="none" w:sz="0" w:space="0" w:color="auto"/>
        <w:bottom w:val="none" w:sz="0" w:space="0" w:color="auto"/>
        <w:right w:val="none" w:sz="0" w:space="0" w:color="auto"/>
      </w:divBdr>
      <w:divsChild>
        <w:div w:id="1428845689">
          <w:marLeft w:val="0"/>
          <w:marRight w:val="0"/>
          <w:marTop w:val="0"/>
          <w:marBottom w:val="0"/>
          <w:divBdr>
            <w:top w:val="none" w:sz="0" w:space="0" w:color="auto"/>
            <w:left w:val="none" w:sz="0" w:space="0" w:color="auto"/>
            <w:bottom w:val="none" w:sz="0" w:space="0" w:color="auto"/>
            <w:right w:val="none" w:sz="0" w:space="0" w:color="auto"/>
          </w:divBdr>
          <w:divsChild>
            <w:div w:id="10387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479">
      <w:bodyDiv w:val="1"/>
      <w:marLeft w:val="0"/>
      <w:marRight w:val="0"/>
      <w:marTop w:val="0"/>
      <w:marBottom w:val="0"/>
      <w:divBdr>
        <w:top w:val="none" w:sz="0" w:space="0" w:color="auto"/>
        <w:left w:val="none" w:sz="0" w:space="0" w:color="auto"/>
        <w:bottom w:val="none" w:sz="0" w:space="0" w:color="auto"/>
        <w:right w:val="none" w:sz="0" w:space="0" w:color="auto"/>
      </w:divBdr>
    </w:div>
    <w:div w:id="2142571763">
      <w:bodyDiv w:val="1"/>
      <w:marLeft w:val="0"/>
      <w:marRight w:val="0"/>
      <w:marTop w:val="0"/>
      <w:marBottom w:val="0"/>
      <w:divBdr>
        <w:top w:val="none" w:sz="0" w:space="0" w:color="auto"/>
        <w:left w:val="none" w:sz="0" w:space="0" w:color="auto"/>
        <w:bottom w:val="none" w:sz="0" w:space="0" w:color="auto"/>
        <w:right w:val="none" w:sz="0" w:space="0" w:color="auto"/>
      </w:divBdr>
      <w:divsChild>
        <w:div w:id="1781338520">
          <w:marLeft w:val="0"/>
          <w:marRight w:val="0"/>
          <w:marTop w:val="0"/>
          <w:marBottom w:val="0"/>
          <w:divBdr>
            <w:top w:val="none" w:sz="0" w:space="0" w:color="auto"/>
            <w:left w:val="none" w:sz="0" w:space="0" w:color="auto"/>
            <w:bottom w:val="none" w:sz="0" w:space="0" w:color="auto"/>
            <w:right w:val="none" w:sz="0" w:space="0" w:color="auto"/>
          </w:divBdr>
          <w:divsChild>
            <w:div w:id="1478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20/10/relationships/intelligence" Target="intelligence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03795381D7445AEDD1BB922D28290" ma:contentTypeVersion="3" ma:contentTypeDescription="Een nieuw document maken." ma:contentTypeScope="" ma:versionID="5c8e9ddffaa4d38ea83cac24823d7c77">
  <xsd:schema xmlns:xsd="http://www.w3.org/2001/XMLSchema" xmlns:xs="http://www.w3.org/2001/XMLSchema" xmlns:p="http://schemas.microsoft.com/office/2006/metadata/properties" xmlns:ns2="b67750d1-4184-4308-b7ab-94c429b4b398" targetNamespace="http://schemas.microsoft.com/office/2006/metadata/properties" ma:root="true" ma:fieldsID="11c437da690ee8dfc114a8b0d2eb355c" ns2:_="">
    <xsd:import namespace="b67750d1-4184-4308-b7ab-94c429b4b39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7750d1-4184-4308-b7ab-94c429b4b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074429-1340-4CA5-9AFC-5F85008F0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7750d1-4184-4308-b7ab-94c429b4b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5C96C-2B1B-E446-9202-0724B2E47AF1}">
  <ds:schemaRefs>
    <ds:schemaRef ds:uri="http://schemas.openxmlformats.org/officeDocument/2006/bibliography"/>
  </ds:schemaRefs>
</ds:datastoreItem>
</file>

<file path=customXml/itemProps3.xml><?xml version="1.0" encoding="utf-8"?>
<ds:datastoreItem xmlns:ds="http://schemas.openxmlformats.org/officeDocument/2006/customXml" ds:itemID="{8C0E8040-39BD-4C36-A2DC-CBD2FC5F99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7E432A-DC21-4BCA-B375-0FE0592622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24</Pages>
  <Words>4042</Words>
  <Characters>23045</Characters>
  <Application>Microsoft Office Word</Application>
  <DocSecurity>0</DocSecurity>
  <Lines>192</Lines>
  <Paragraphs>54</Paragraphs>
  <ScaleCrop>false</ScaleCrop>
  <Company/>
  <LinksUpToDate>false</LinksUpToDate>
  <CharactersWithSpaces>27033</CharactersWithSpaces>
  <SharedDoc>false</SharedDoc>
  <HLinks>
    <vt:vector size="180" baseType="variant">
      <vt:variant>
        <vt:i4>1507382</vt:i4>
      </vt:variant>
      <vt:variant>
        <vt:i4>176</vt:i4>
      </vt:variant>
      <vt:variant>
        <vt:i4>0</vt:i4>
      </vt:variant>
      <vt:variant>
        <vt:i4>5</vt:i4>
      </vt:variant>
      <vt:variant>
        <vt:lpwstr/>
      </vt:variant>
      <vt:variant>
        <vt:lpwstr>_Toc154003361</vt:lpwstr>
      </vt:variant>
      <vt:variant>
        <vt:i4>1507382</vt:i4>
      </vt:variant>
      <vt:variant>
        <vt:i4>170</vt:i4>
      </vt:variant>
      <vt:variant>
        <vt:i4>0</vt:i4>
      </vt:variant>
      <vt:variant>
        <vt:i4>5</vt:i4>
      </vt:variant>
      <vt:variant>
        <vt:lpwstr/>
      </vt:variant>
      <vt:variant>
        <vt:lpwstr>_Toc154003360</vt:lpwstr>
      </vt:variant>
      <vt:variant>
        <vt:i4>1310774</vt:i4>
      </vt:variant>
      <vt:variant>
        <vt:i4>164</vt:i4>
      </vt:variant>
      <vt:variant>
        <vt:i4>0</vt:i4>
      </vt:variant>
      <vt:variant>
        <vt:i4>5</vt:i4>
      </vt:variant>
      <vt:variant>
        <vt:lpwstr/>
      </vt:variant>
      <vt:variant>
        <vt:lpwstr>_Toc154003359</vt:lpwstr>
      </vt:variant>
      <vt:variant>
        <vt:i4>1310774</vt:i4>
      </vt:variant>
      <vt:variant>
        <vt:i4>158</vt:i4>
      </vt:variant>
      <vt:variant>
        <vt:i4>0</vt:i4>
      </vt:variant>
      <vt:variant>
        <vt:i4>5</vt:i4>
      </vt:variant>
      <vt:variant>
        <vt:lpwstr/>
      </vt:variant>
      <vt:variant>
        <vt:lpwstr>_Toc154003358</vt:lpwstr>
      </vt:variant>
      <vt:variant>
        <vt:i4>1310774</vt:i4>
      </vt:variant>
      <vt:variant>
        <vt:i4>152</vt:i4>
      </vt:variant>
      <vt:variant>
        <vt:i4>0</vt:i4>
      </vt:variant>
      <vt:variant>
        <vt:i4>5</vt:i4>
      </vt:variant>
      <vt:variant>
        <vt:lpwstr/>
      </vt:variant>
      <vt:variant>
        <vt:lpwstr>_Toc154003357</vt:lpwstr>
      </vt:variant>
      <vt:variant>
        <vt:i4>1310774</vt:i4>
      </vt:variant>
      <vt:variant>
        <vt:i4>146</vt:i4>
      </vt:variant>
      <vt:variant>
        <vt:i4>0</vt:i4>
      </vt:variant>
      <vt:variant>
        <vt:i4>5</vt:i4>
      </vt:variant>
      <vt:variant>
        <vt:lpwstr/>
      </vt:variant>
      <vt:variant>
        <vt:lpwstr>_Toc154003356</vt:lpwstr>
      </vt:variant>
      <vt:variant>
        <vt:i4>1310774</vt:i4>
      </vt:variant>
      <vt:variant>
        <vt:i4>140</vt:i4>
      </vt:variant>
      <vt:variant>
        <vt:i4>0</vt:i4>
      </vt:variant>
      <vt:variant>
        <vt:i4>5</vt:i4>
      </vt:variant>
      <vt:variant>
        <vt:lpwstr/>
      </vt:variant>
      <vt:variant>
        <vt:lpwstr>_Toc154003355</vt:lpwstr>
      </vt:variant>
      <vt:variant>
        <vt:i4>1310774</vt:i4>
      </vt:variant>
      <vt:variant>
        <vt:i4>134</vt:i4>
      </vt:variant>
      <vt:variant>
        <vt:i4>0</vt:i4>
      </vt:variant>
      <vt:variant>
        <vt:i4>5</vt:i4>
      </vt:variant>
      <vt:variant>
        <vt:lpwstr/>
      </vt:variant>
      <vt:variant>
        <vt:lpwstr>_Toc154003354</vt:lpwstr>
      </vt:variant>
      <vt:variant>
        <vt:i4>1310774</vt:i4>
      </vt:variant>
      <vt:variant>
        <vt:i4>128</vt:i4>
      </vt:variant>
      <vt:variant>
        <vt:i4>0</vt:i4>
      </vt:variant>
      <vt:variant>
        <vt:i4>5</vt:i4>
      </vt:variant>
      <vt:variant>
        <vt:lpwstr/>
      </vt:variant>
      <vt:variant>
        <vt:lpwstr>_Toc154003353</vt:lpwstr>
      </vt:variant>
      <vt:variant>
        <vt:i4>1310774</vt:i4>
      </vt:variant>
      <vt:variant>
        <vt:i4>122</vt:i4>
      </vt:variant>
      <vt:variant>
        <vt:i4>0</vt:i4>
      </vt:variant>
      <vt:variant>
        <vt:i4>5</vt:i4>
      </vt:variant>
      <vt:variant>
        <vt:lpwstr/>
      </vt:variant>
      <vt:variant>
        <vt:lpwstr>_Toc154003352</vt:lpwstr>
      </vt:variant>
      <vt:variant>
        <vt:i4>1310774</vt:i4>
      </vt:variant>
      <vt:variant>
        <vt:i4>116</vt:i4>
      </vt:variant>
      <vt:variant>
        <vt:i4>0</vt:i4>
      </vt:variant>
      <vt:variant>
        <vt:i4>5</vt:i4>
      </vt:variant>
      <vt:variant>
        <vt:lpwstr/>
      </vt:variant>
      <vt:variant>
        <vt:lpwstr>_Toc154003351</vt:lpwstr>
      </vt:variant>
      <vt:variant>
        <vt:i4>1310774</vt:i4>
      </vt:variant>
      <vt:variant>
        <vt:i4>110</vt:i4>
      </vt:variant>
      <vt:variant>
        <vt:i4>0</vt:i4>
      </vt:variant>
      <vt:variant>
        <vt:i4>5</vt:i4>
      </vt:variant>
      <vt:variant>
        <vt:lpwstr/>
      </vt:variant>
      <vt:variant>
        <vt:lpwstr>_Toc154003350</vt:lpwstr>
      </vt:variant>
      <vt:variant>
        <vt:i4>1376310</vt:i4>
      </vt:variant>
      <vt:variant>
        <vt:i4>104</vt:i4>
      </vt:variant>
      <vt:variant>
        <vt:i4>0</vt:i4>
      </vt:variant>
      <vt:variant>
        <vt:i4>5</vt:i4>
      </vt:variant>
      <vt:variant>
        <vt:lpwstr/>
      </vt:variant>
      <vt:variant>
        <vt:lpwstr>_Toc154003349</vt:lpwstr>
      </vt:variant>
      <vt:variant>
        <vt:i4>1376310</vt:i4>
      </vt:variant>
      <vt:variant>
        <vt:i4>98</vt:i4>
      </vt:variant>
      <vt:variant>
        <vt:i4>0</vt:i4>
      </vt:variant>
      <vt:variant>
        <vt:i4>5</vt:i4>
      </vt:variant>
      <vt:variant>
        <vt:lpwstr/>
      </vt:variant>
      <vt:variant>
        <vt:lpwstr>_Toc154003348</vt:lpwstr>
      </vt:variant>
      <vt:variant>
        <vt:i4>1376310</vt:i4>
      </vt:variant>
      <vt:variant>
        <vt:i4>92</vt:i4>
      </vt:variant>
      <vt:variant>
        <vt:i4>0</vt:i4>
      </vt:variant>
      <vt:variant>
        <vt:i4>5</vt:i4>
      </vt:variant>
      <vt:variant>
        <vt:lpwstr/>
      </vt:variant>
      <vt:variant>
        <vt:lpwstr>_Toc154003347</vt:lpwstr>
      </vt:variant>
      <vt:variant>
        <vt:i4>1376310</vt:i4>
      </vt:variant>
      <vt:variant>
        <vt:i4>86</vt:i4>
      </vt:variant>
      <vt:variant>
        <vt:i4>0</vt:i4>
      </vt:variant>
      <vt:variant>
        <vt:i4>5</vt:i4>
      </vt:variant>
      <vt:variant>
        <vt:lpwstr/>
      </vt:variant>
      <vt:variant>
        <vt:lpwstr>_Toc154003346</vt:lpwstr>
      </vt:variant>
      <vt:variant>
        <vt:i4>1376310</vt:i4>
      </vt:variant>
      <vt:variant>
        <vt:i4>80</vt:i4>
      </vt:variant>
      <vt:variant>
        <vt:i4>0</vt:i4>
      </vt:variant>
      <vt:variant>
        <vt:i4>5</vt:i4>
      </vt:variant>
      <vt:variant>
        <vt:lpwstr/>
      </vt:variant>
      <vt:variant>
        <vt:lpwstr>_Toc154003345</vt:lpwstr>
      </vt:variant>
      <vt:variant>
        <vt:i4>1376310</vt:i4>
      </vt:variant>
      <vt:variant>
        <vt:i4>74</vt:i4>
      </vt:variant>
      <vt:variant>
        <vt:i4>0</vt:i4>
      </vt:variant>
      <vt:variant>
        <vt:i4>5</vt:i4>
      </vt:variant>
      <vt:variant>
        <vt:lpwstr/>
      </vt:variant>
      <vt:variant>
        <vt:lpwstr>_Toc154003344</vt:lpwstr>
      </vt:variant>
      <vt:variant>
        <vt:i4>1376310</vt:i4>
      </vt:variant>
      <vt:variant>
        <vt:i4>68</vt:i4>
      </vt:variant>
      <vt:variant>
        <vt:i4>0</vt:i4>
      </vt:variant>
      <vt:variant>
        <vt:i4>5</vt:i4>
      </vt:variant>
      <vt:variant>
        <vt:lpwstr/>
      </vt:variant>
      <vt:variant>
        <vt:lpwstr>_Toc154003343</vt:lpwstr>
      </vt:variant>
      <vt:variant>
        <vt:i4>1376310</vt:i4>
      </vt:variant>
      <vt:variant>
        <vt:i4>62</vt:i4>
      </vt:variant>
      <vt:variant>
        <vt:i4>0</vt:i4>
      </vt:variant>
      <vt:variant>
        <vt:i4>5</vt:i4>
      </vt:variant>
      <vt:variant>
        <vt:lpwstr/>
      </vt:variant>
      <vt:variant>
        <vt:lpwstr>_Toc154003342</vt:lpwstr>
      </vt:variant>
      <vt:variant>
        <vt:i4>1376310</vt:i4>
      </vt:variant>
      <vt:variant>
        <vt:i4>56</vt:i4>
      </vt:variant>
      <vt:variant>
        <vt:i4>0</vt:i4>
      </vt:variant>
      <vt:variant>
        <vt:i4>5</vt:i4>
      </vt:variant>
      <vt:variant>
        <vt:lpwstr/>
      </vt:variant>
      <vt:variant>
        <vt:lpwstr>_Toc154003341</vt:lpwstr>
      </vt:variant>
      <vt:variant>
        <vt:i4>1376310</vt:i4>
      </vt:variant>
      <vt:variant>
        <vt:i4>50</vt:i4>
      </vt:variant>
      <vt:variant>
        <vt:i4>0</vt:i4>
      </vt:variant>
      <vt:variant>
        <vt:i4>5</vt:i4>
      </vt:variant>
      <vt:variant>
        <vt:lpwstr/>
      </vt:variant>
      <vt:variant>
        <vt:lpwstr>_Toc154003340</vt:lpwstr>
      </vt:variant>
      <vt:variant>
        <vt:i4>1179702</vt:i4>
      </vt:variant>
      <vt:variant>
        <vt:i4>44</vt:i4>
      </vt:variant>
      <vt:variant>
        <vt:i4>0</vt:i4>
      </vt:variant>
      <vt:variant>
        <vt:i4>5</vt:i4>
      </vt:variant>
      <vt:variant>
        <vt:lpwstr/>
      </vt:variant>
      <vt:variant>
        <vt:lpwstr>_Toc154003339</vt:lpwstr>
      </vt:variant>
      <vt:variant>
        <vt:i4>1179702</vt:i4>
      </vt:variant>
      <vt:variant>
        <vt:i4>38</vt:i4>
      </vt:variant>
      <vt:variant>
        <vt:i4>0</vt:i4>
      </vt:variant>
      <vt:variant>
        <vt:i4>5</vt:i4>
      </vt:variant>
      <vt:variant>
        <vt:lpwstr/>
      </vt:variant>
      <vt:variant>
        <vt:lpwstr>_Toc154003338</vt:lpwstr>
      </vt:variant>
      <vt:variant>
        <vt:i4>1179702</vt:i4>
      </vt:variant>
      <vt:variant>
        <vt:i4>32</vt:i4>
      </vt:variant>
      <vt:variant>
        <vt:i4>0</vt:i4>
      </vt:variant>
      <vt:variant>
        <vt:i4>5</vt:i4>
      </vt:variant>
      <vt:variant>
        <vt:lpwstr/>
      </vt:variant>
      <vt:variant>
        <vt:lpwstr>_Toc154003337</vt:lpwstr>
      </vt:variant>
      <vt:variant>
        <vt:i4>1179702</vt:i4>
      </vt:variant>
      <vt:variant>
        <vt:i4>26</vt:i4>
      </vt:variant>
      <vt:variant>
        <vt:i4>0</vt:i4>
      </vt:variant>
      <vt:variant>
        <vt:i4>5</vt:i4>
      </vt:variant>
      <vt:variant>
        <vt:lpwstr/>
      </vt:variant>
      <vt:variant>
        <vt:lpwstr>_Toc154003336</vt:lpwstr>
      </vt:variant>
      <vt:variant>
        <vt:i4>1179702</vt:i4>
      </vt:variant>
      <vt:variant>
        <vt:i4>20</vt:i4>
      </vt:variant>
      <vt:variant>
        <vt:i4>0</vt:i4>
      </vt:variant>
      <vt:variant>
        <vt:i4>5</vt:i4>
      </vt:variant>
      <vt:variant>
        <vt:lpwstr/>
      </vt:variant>
      <vt:variant>
        <vt:lpwstr>_Toc154003335</vt:lpwstr>
      </vt:variant>
      <vt:variant>
        <vt:i4>1179702</vt:i4>
      </vt:variant>
      <vt:variant>
        <vt:i4>14</vt:i4>
      </vt:variant>
      <vt:variant>
        <vt:i4>0</vt:i4>
      </vt:variant>
      <vt:variant>
        <vt:i4>5</vt:i4>
      </vt:variant>
      <vt:variant>
        <vt:lpwstr/>
      </vt:variant>
      <vt:variant>
        <vt:lpwstr>_Toc154003334</vt:lpwstr>
      </vt:variant>
      <vt:variant>
        <vt:i4>1179702</vt:i4>
      </vt:variant>
      <vt:variant>
        <vt:i4>8</vt:i4>
      </vt:variant>
      <vt:variant>
        <vt:i4>0</vt:i4>
      </vt:variant>
      <vt:variant>
        <vt:i4>5</vt:i4>
      </vt:variant>
      <vt:variant>
        <vt:lpwstr/>
      </vt:variant>
      <vt:variant>
        <vt:lpwstr>_Toc154003333</vt:lpwstr>
      </vt:variant>
      <vt:variant>
        <vt:i4>1179702</vt:i4>
      </vt:variant>
      <vt:variant>
        <vt:i4>2</vt:i4>
      </vt:variant>
      <vt:variant>
        <vt:i4>0</vt:i4>
      </vt:variant>
      <vt:variant>
        <vt:i4>5</vt:i4>
      </vt:variant>
      <vt:variant>
        <vt:lpwstr/>
      </vt:variant>
      <vt:variant>
        <vt:lpwstr>_Toc154003332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Koppelmans,Tom T.F.A.</dc:creator>
  <cp:keywords/>
  <dc:description/>
  <cp:lastModifiedBy>Hô,Kiet T.K.</cp:lastModifiedBy>
  <cp:revision>612</cp:revision>
  <dcterms:created xsi:type="dcterms:W3CDTF">2023-11-16T09:05:00Z</dcterms:created>
  <dcterms:modified xsi:type="dcterms:W3CDTF">2024-04-25T09:18:00Z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0x010100D6203795381D7445AEDD1BB922D28290</vt:lpwstr>
  </property>
</Properties>
</file>